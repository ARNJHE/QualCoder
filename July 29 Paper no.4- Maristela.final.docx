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494CD" w14:textId="77777777" w:rsidR="004703DD" w:rsidRDefault="003F49D0" w:rsidP="00F51478">
      <w:pPr>
        <w:spacing w:after="160" w:line="360" w:lineRule="auto"/>
        <w:rPr>
          <w:rFonts w:ascii="Arial Narrow" w:eastAsiaTheme="minorEastAsia" w:hAnsi="Arial Narrow" w:cs="Arial"/>
          <w:lang w:val="en-PH"/>
        </w:rPr>
      </w:pPr>
      <w:r w:rsidRPr="00A63821">
        <w:rPr>
          <w:rFonts w:ascii="Arial Narrow" w:eastAsiaTheme="minorEastAsia" w:hAnsi="Arial Narrow" w:cs="Arial"/>
          <w:lang w:val="en-PH"/>
        </w:rPr>
        <w:t>Jessica D. Maristela</w:t>
      </w:r>
      <w:r w:rsidR="00F253C8" w:rsidRPr="00A63821">
        <w:rPr>
          <w:rFonts w:ascii="Arial Narrow" w:eastAsiaTheme="minorEastAsia" w:hAnsi="Arial Narrow" w:cs="Arial"/>
          <w:lang w:val="en-PH"/>
        </w:rPr>
        <w:tab/>
      </w:r>
      <w:r w:rsidR="00F253C8" w:rsidRPr="00A63821">
        <w:rPr>
          <w:rFonts w:ascii="Arial Narrow" w:eastAsiaTheme="minorEastAsia" w:hAnsi="Arial Narrow" w:cs="Arial"/>
          <w:lang w:val="en-PH"/>
        </w:rPr>
        <w:tab/>
      </w:r>
      <w:r w:rsidR="00F253C8" w:rsidRPr="00A63821">
        <w:rPr>
          <w:rFonts w:ascii="Arial Narrow" w:eastAsiaTheme="minorEastAsia" w:hAnsi="Arial Narrow" w:cs="Arial"/>
          <w:lang w:val="en-PH"/>
        </w:rPr>
        <w:tab/>
      </w:r>
      <w:r w:rsidR="00F253C8" w:rsidRPr="00A63821">
        <w:rPr>
          <w:rFonts w:ascii="Arial Narrow" w:eastAsiaTheme="minorEastAsia" w:hAnsi="Arial Narrow" w:cs="Arial"/>
          <w:lang w:val="en-PH"/>
        </w:rPr>
        <w:tab/>
      </w:r>
      <w:r w:rsidR="00F253C8" w:rsidRPr="00A63821">
        <w:rPr>
          <w:rFonts w:ascii="Arial Narrow" w:eastAsiaTheme="minorEastAsia" w:hAnsi="Arial Narrow" w:cs="Arial"/>
          <w:lang w:val="en-PH"/>
        </w:rPr>
        <w:tab/>
        <w:t>III MA Rel-Ed – FIRE</w:t>
      </w:r>
    </w:p>
    <w:p w14:paraId="1E7D3904" w14:textId="77777777" w:rsidR="006A62BD" w:rsidRPr="006A62BD" w:rsidRDefault="006A62BD" w:rsidP="00ED4006">
      <w:pPr>
        <w:spacing w:after="160"/>
        <w:rPr>
          <w:rFonts w:ascii="Arial Narrow" w:eastAsiaTheme="minorEastAsia" w:hAnsi="Arial Narrow" w:cs="Arial"/>
          <w:lang w:val="en-PH"/>
        </w:rPr>
      </w:pPr>
    </w:p>
    <w:p w14:paraId="45011F4D" w14:textId="77777777" w:rsidR="00B75295" w:rsidRPr="00B1747D" w:rsidRDefault="00DF0519" w:rsidP="00ED4006">
      <w:pPr>
        <w:spacing w:after="160"/>
        <w:ind w:firstLine="720"/>
        <w:rPr>
          <w:rFonts w:ascii="Arial Narrow" w:eastAsiaTheme="minorEastAsia" w:hAnsi="Arial Narrow" w:cs="Arial"/>
          <w:color w:val="000000" w:themeColor="text1"/>
          <w:lang w:val="en-PH"/>
        </w:rPr>
      </w:pPr>
      <w:r w:rsidRPr="00F023C7">
        <w:rPr>
          <w:rFonts w:ascii="Arial Narrow" w:eastAsiaTheme="minorEastAsia" w:hAnsi="Arial Narrow" w:cs="Arial"/>
          <w:lang w:val="en-PH"/>
        </w:rPr>
        <w:t>In the article written by Lewis Ayres entitled “</w:t>
      </w:r>
      <w:r w:rsidRPr="00F023C7">
        <w:rPr>
          <w:rFonts w:ascii="Arial Narrow" w:eastAsiaTheme="minorEastAsia" w:hAnsi="Arial Narrow" w:cs="Arial"/>
          <w:i/>
          <w:lang w:val="en-PH"/>
        </w:rPr>
        <w:t>The Trinity and the Life of the Christian: A Liturgical Catechism</w:t>
      </w:r>
      <w:r w:rsidRPr="00F023C7">
        <w:rPr>
          <w:rFonts w:ascii="Arial Narrow" w:eastAsiaTheme="minorEastAsia" w:hAnsi="Arial Narrow" w:cs="Arial"/>
          <w:lang w:val="en-PH"/>
        </w:rPr>
        <w:t xml:space="preserve">”, the author stressed three </w:t>
      </w:r>
      <w:r w:rsidR="00315028" w:rsidRPr="00F023C7">
        <w:rPr>
          <w:rFonts w:ascii="Arial Narrow" w:eastAsiaTheme="minorEastAsia" w:hAnsi="Arial Narrow" w:cs="Arial"/>
          <w:lang w:val="en-PH"/>
        </w:rPr>
        <w:t xml:space="preserve">main points </w:t>
      </w:r>
      <w:r w:rsidR="00D03B5E" w:rsidRPr="00F023C7">
        <w:rPr>
          <w:rFonts w:ascii="Arial Narrow" w:eastAsiaTheme="minorEastAsia" w:hAnsi="Arial Narrow" w:cs="Arial"/>
          <w:lang w:val="en-PH"/>
        </w:rPr>
        <w:t xml:space="preserve">which he presented through different styles or </w:t>
      </w:r>
      <w:r w:rsidR="00333D6D" w:rsidRPr="00F023C7">
        <w:rPr>
          <w:rFonts w:ascii="Arial Narrow" w:eastAsiaTheme="minorEastAsia" w:hAnsi="Arial Narrow" w:cs="Arial"/>
          <w:lang w:val="en-PH"/>
        </w:rPr>
        <w:t xml:space="preserve">patterns to help </w:t>
      </w:r>
      <w:r w:rsidR="0062078D">
        <w:rPr>
          <w:rFonts w:ascii="Arial Narrow" w:eastAsiaTheme="minorEastAsia" w:hAnsi="Arial Narrow" w:cs="Arial"/>
          <w:lang w:val="en-PH"/>
        </w:rPr>
        <w:t xml:space="preserve">the </w:t>
      </w:r>
      <w:r w:rsidR="00333D6D" w:rsidRPr="00F023C7">
        <w:rPr>
          <w:rFonts w:ascii="Arial Narrow" w:eastAsiaTheme="minorEastAsia" w:hAnsi="Arial Narrow" w:cs="Arial"/>
          <w:lang w:val="en-PH"/>
        </w:rPr>
        <w:t>catechists</w:t>
      </w:r>
      <w:r w:rsidR="001E60E3">
        <w:rPr>
          <w:rFonts w:ascii="Arial Narrow" w:eastAsiaTheme="minorEastAsia" w:hAnsi="Arial Narrow" w:cs="Arial"/>
          <w:lang w:val="en-PH"/>
        </w:rPr>
        <w:t xml:space="preserve"> and religious</w:t>
      </w:r>
      <w:r w:rsidR="00333D6D" w:rsidRPr="00F023C7">
        <w:rPr>
          <w:rFonts w:ascii="Arial Narrow" w:eastAsiaTheme="minorEastAsia" w:hAnsi="Arial Narrow" w:cs="Arial"/>
          <w:lang w:val="en-PH"/>
        </w:rPr>
        <w:t xml:space="preserve"> teach the</w:t>
      </w:r>
      <w:r w:rsidR="000F5BBA">
        <w:rPr>
          <w:rFonts w:ascii="Arial Narrow" w:eastAsiaTheme="minorEastAsia" w:hAnsi="Arial Narrow" w:cs="Arial"/>
          <w:lang w:val="en-PH"/>
        </w:rPr>
        <w:t xml:space="preserve"> doctrine of the</w:t>
      </w:r>
      <w:r w:rsidR="00333D6D" w:rsidRPr="00F023C7">
        <w:rPr>
          <w:rFonts w:ascii="Arial Narrow" w:eastAsiaTheme="minorEastAsia" w:hAnsi="Arial Narrow" w:cs="Arial"/>
          <w:lang w:val="en-PH"/>
        </w:rPr>
        <w:t xml:space="preserve"> </w:t>
      </w:r>
      <w:r w:rsidR="00F36FD5">
        <w:rPr>
          <w:rFonts w:ascii="Arial Narrow" w:eastAsiaTheme="minorEastAsia" w:hAnsi="Arial Narrow" w:cs="Arial"/>
          <w:lang w:val="en-PH"/>
        </w:rPr>
        <w:t xml:space="preserve">Trinity to </w:t>
      </w:r>
      <w:r w:rsidR="0005538F">
        <w:rPr>
          <w:rFonts w:ascii="Arial Narrow" w:eastAsiaTheme="minorEastAsia" w:hAnsi="Arial Narrow" w:cs="Arial"/>
          <w:lang w:val="en-PH"/>
        </w:rPr>
        <w:t>Christian believers.</w:t>
      </w:r>
      <w:r w:rsidR="00001966">
        <w:rPr>
          <w:rFonts w:ascii="Arial Narrow" w:eastAsiaTheme="minorEastAsia" w:hAnsi="Arial Narrow" w:cs="Arial"/>
          <w:lang w:val="en-PH"/>
        </w:rPr>
        <w:t xml:space="preserve"> But, before</w:t>
      </w:r>
      <w:r w:rsidR="00B75295" w:rsidRPr="00AE7047">
        <w:rPr>
          <w:rFonts w:ascii="Arial Narrow" w:eastAsiaTheme="minorEastAsia" w:hAnsi="Arial Narrow" w:cs="Arial"/>
          <w:lang w:val="en-PH"/>
        </w:rPr>
        <w:t xml:space="preserve"> proceeding to the main points of Ayres’ article, I would like to give attention to how </w:t>
      </w:r>
      <w:r w:rsidR="00B75295" w:rsidRPr="00B1747D">
        <w:rPr>
          <w:rFonts w:ascii="Arial Narrow" w:eastAsiaTheme="minorEastAsia" w:hAnsi="Arial Narrow" w:cs="Arial"/>
          <w:color w:val="000000" w:themeColor="text1"/>
          <w:lang w:val="en-PH"/>
        </w:rPr>
        <w:t>he described the experiences of many Christians when it comes to learning or teaching about the Trinity basically because as a catechist I admit that I also had a hard time explaining this doctrine of the Trinity to my students.   He mentioned that many who have been called to the ministry of preaching God’s Word have these “feelings of dread, mystification and discomfort”</w:t>
      </w:r>
      <w:r w:rsidR="00B75295" w:rsidRPr="00B1747D">
        <w:rPr>
          <w:rStyle w:val="FootnoteReference"/>
          <w:rFonts w:ascii="Arial Narrow" w:eastAsiaTheme="minorEastAsia" w:hAnsi="Arial Narrow" w:cs="Arial"/>
          <w:color w:val="000000" w:themeColor="text1"/>
          <w:lang w:val="en-PH"/>
        </w:rPr>
        <w:footnoteReference w:id="1"/>
      </w:r>
      <w:r w:rsidR="00B75295" w:rsidRPr="00B1747D">
        <w:rPr>
          <w:rFonts w:ascii="Arial Narrow" w:eastAsiaTheme="minorEastAsia" w:hAnsi="Arial Narrow" w:cs="Arial"/>
          <w:color w:val="000000" w:themeColor="text1"/>
          <w:lang w:val="en-PH"/>
        </w:rPr>
        <w:t> which agrees to the way how Christians see the doctrine about the Trinity.  Many Christ believers see the doctrine about the Trinity as something irrelevant and incomprehensible which actually is even the same in the Philippine context where in “the Trinity is usually taught as a “mystery” which we cannot understand. It therefore has little practical importance, even in the prayer life of the ordinary Filipino Catholic.”</w:t>
      </w:r>
      <w:r w:rsidR="00B75295" w:rsidRPr="00B1747D">
        <w:rPr>
          <w:rStyle w:val="FootnoteReference"/>
          <w:rFonts w:ascii="Arial Narrow" w:eastAsiaTheme="minorEastAsia" w:hAnsi="Arial Narrow" w:cs="Arial"/>
          <w:color w:val="000000" w:themeColor="text1"/>
          <w:lang w:val="en-PH"/>
        </w:rPr>
        <w:footnoteReference w:id="2"/>
      </w:r>
      <w:r w:rsidR="00B75295" w:rsidRPr="00B1747D">
        <w:rPr>
          <w:rFonts w:ascii="Arial Narrow" w:eastAsiaTheme="minorEastAsia" w:hAnsi="Arial Narrow" w:cs="Arial"/>
          <w:color w:val="000000" w:themeColor="text1"/>
          <w:lang w:val="en-PH"/>
        </w:rPr>
        <w:t xml:space="preserve"> And so, many are still confused and are having a hard time understanding this doctrine about the Trinity. But, Ayres is reminding his readers especially the teachers of the faith and the religious that the answers to the many possible questions about the Trinity are present in the liturgy particularly in the </w:t>
      </w:r>
      <w:r w:rsidR="00B75295" w:rsidRPr="00B1747D">
        <w:rPr>
          <w:rFonts w:ascii="Arial Narrow" w:eastAsiaTheme="minorEastAsia" w:hAnsi="Arial Narrow" w:cs="Arial"/>
          <w:i/>
          <w:color w:val="000000" w:themeColor="text1"/>
          <w:lang w:val="en-PH"/>
        </w:rPr>
        <w:t>novus ordo</w:t>
      </w:r>
      <w:r w:rsidR="00B75295" w:rsidRPr="00B1747D">
        <w:rPr>
          <w:rFonts w:ascii="Arial Narrow" w:eastAsiaTheme="minorEastAsia" w:hAnsi="Arial Narrow" w:cs="Arial"/>
          <w:color w:val="000000" w:themeColor="text1"/>
          <w:lang w:val="en-PH"/>
        </w:rPr>
        <w:t> of the Roman Rite which we are all familiar with basically because the doctrine about the Trinity is being said and heard during the celebration of the Holy Mass. With this, Ayres explained three patterns of speech about the Father, Son and Spirit that are to be heard from the liturgy.</w:t>
      </w:r>
    </w:p>
    <w:p w14:paraId="571AA670" w14:textId="77777777" w:rsidR="008A679E" w:rsidRDefault="007779DA" w:rsidP="00ED4006">
      <w:pPr>
        <w:spacing w:after="160"/>
        <w:ind w:firstLine="720"/>
        <w:rPr>
          <w:rFonts w:ascii="Arial Narrow" w:eastAsiaTheme="minorEastAsia" w:hAnsi="Arial Narrow" w:cs="Arial"/>
          <w:lang w:val="en-PH"/>
        </w:rPr>
      </w:pPr>
      <w:r w:rsidRPr="00B1747D">
        <w:rPr>
          <w:rFonts w:ascii="Arial Narrow" w:eastAsiaTheme="minorEastAsia" w:hAnsi="Arial Narrow" w:cs="Arial"/>
          <w:color w:val="000000" w:themeColor="text1"/>
          <w:lang w:val="en-PH"/>
        </w:rPr>
        <w:t xml:space="preserve">The </w:t>
      </w:r>
      <w:r w:rsidRPr="00B1747D">
        <w:rPr>
          <w:rFonts w:ascii="Arial Narrow" w:eastAsiaTheme="minorEastAsia" w:hAnsi="Arial Narrow" w:cs="Arial"/>
          <w:b/>
          <w:color w:val="000000" w:themeColor="text1"/>
          <w:lang w:val="en-PH"/>
        </w:rPr>
        <w:t xml:space="preserve">first style or pattern of speech </w:t>
      </w:r>
      <w:r w:rsidRPr="00B1747D">
        <w:rPr>
          <w:rFonts w:ascii="Arial Narrow" w:eastAsiaTheme="minorEastAsia" w:hAnsi="Arial Narrow" w:cs="Arial"/>
          <w:color w:val="000000" w:themeColor="text1"/>
          <w:lang w:val="en-PH"/>
        </w:rPr>
        <w:t xml:space="preserve">speaks of the </w:t>
      </w:r>
      <w:r w:rsidR="002B6C04" w:rsidRPr="00B1747D">
        <w:rPr>
          <w:rFonts w:ascii="Arial Narrow" w:eastAsiaTheme="minorEastAsia" w:hAnsi="Arial Narrow" w:cs="Arial"/>
          <w:color w:val="000000" w:themeColor="text1"/>
          <w:lang w:val="en-PH"/>
        </w:rPr>
        <w:t>“</w:t>
      </w:r>
      <w:r w:rsidR="009E4AAF" w:rsidRPr="00B1747D">
        <w:rPr>
          <w:rFonts w:ascii="Arial Narrow" w:eastAsiaTheme="minorEastAsia" w:hAnsi="Arial Narrow" w:cs="Arial"/>
          <w:color w:val="000000" w:themeColor="text1"/>
          <w:lang w:val="en-PH"/>
        </w:rPr>
        <w:t>Father, Son and Spirit as possessing equal glory and, hence, to worship them equally.”</w:t>
      </w:r>
      <w:r w:rsidR="00977F94" w:rsidRPr="00B1747D">
        <w:rPr>
          <w:rStyle w:val="FootnoteReference"/>
          <w:rFonts w:ascii="Arial Narrow" w:eastAsiaTheme="minorEastAsia" w:hAnsi="Arial Narrow" w:cs="Arial"/>
          <w:color w:val="000000" w:themeColor="text1"/>
          <w:lang w:val="en-PH"/>
        </w:rPr>
        <w:footnoteReference w:id="3"/>
      </w:r>
      <w:r w:rsidR="00E32D65" w:rsidRPr="00B1747D">
        <w:rPr>
          <w:rFonts w:ascii="Arial Narrow" w:eastAsiaTheme="minorEastAsia" w:hAnsi="Arial Narrow" w:cs="Arial"/>
          <w:color w:val="000000" w:themeColor="text1"/>
          <w:lang w:val="en-PH"/>
        </w:rPr>
        <w:t xml:space="preserve"> </w:t>
      </w:r>
      <w:r w:rsidR="0027323D" w:rsidRPr="00B1747D">
        <w:rPr>
          <w:rFonts w:ascii="Arial Narrow" w:eastAsiaTheme="minorEastAsia" w:hAnsi="Arial Narrow" w:cs="Arial"/>
          <w:color w:val="000000" w:themeColor="text1"/>
          <w:lang w:val="en-PH"/>
        </w:rPr>
        <w:t>This</w:t>
      </w:r>
      <w:r w:rsidR="00E177A2" w:rsidRPr="00B1747D">
        <w:rPr>
          <w:rFonts w:ascii="Arial Narrow" w:eastAsiaTheme="minorEastAsia" w:hAnsi="Arial Narrow" w:cs="Arial"/>
          <w:color w:val="000000" w:themeColor="text1"/>
          <w:lang w:val="en-PH"/>
        </w:rPr>
        <w:t xml:space="preserve"> pattern of speech about the Trinity</w:t>
      </w:r>
      <w:r w:rsidR="0027323D" w:rsidRPr="00B1747D">
        <w:rPr>
          <w:rFonts w:ascii="Arial Narrow" w:eastAsiaTheme="minorEastAsia" w:hAnsi="Arial Narrow" w:cs="Arial"/>
          <w:color w:val="000000" w:themeColor="text1"/>
          <w:lang w:val="en-PH"/>
        </w:rPr>
        <w:t xml:space="preserve"> is very evident in the Gloria part o</w:t>
      </w:r>
      <w:r w:rsidR="00500592" w:rsidRPr="00B1747D">
        <w:rPr>
          <w:rFonts w:ascii="Arial Narrow" w:eastAsiaTheme="minorEastAsia" w:hAnsi="Arial Narrow" w:cs="Arial"/>
          <w:color w:val="000000" w:themeColor="text1"/>
          <w:lang w:val="en-PH"/>
        </w:rPr>
        <w:t xml:space="preserve">f the Holy Mass which falls into </w:t>
      </w:r>
      <w:r w:rsidR="00500592" w:rsidRPr="00B1747D">
        <w:rPr>
          <w:rFonts w:ascii="Arial Narrow" w:eastAsiaTheme="minorEastAsia" w:hAnsi="Arial Narrow" w:cs="Arial"/>
          <w:b/>
          <w:color w:val="000000" w:themeColor="text1"/>
          <w:lang w:val="en-PH"/>
        </w:rPr>
        <w:t>three sections.</w:t>
      </w:r>
      <w:r w:rsidR="00500592" w:rsidRPr="00B1747D">
        <w:rPr>
          <w:rFonts w:ascii="Arial Narrow" w:eastAsiaTheme="minorEastAsia" w:hAnsi="Arial Narrow" w:cs="Arial"/>
          <w:color w:val="000000" w:themeColor="text1"/>
          <w:lang w:val="en-PH"/>
        </w:rPr>
        <w:t xml:space="preserve"> </w:t>
      </w:r>
      <w:r w:rsidR="001B6E14" w:rsidRPr="00B1747D">
        <w:rPr>
          <w:rFonts w:ascii="Arial Narrow" w:eastAsiaTheme="minorEastAsia" w:hAnsi="Arial Narrow" w:cs="Arial"/>
          <w:color w:val="000000" w:themeColor="text1"/>
          <w:lang w:val="en-PH"/>
        </w:rPr>
        <w:t xml:space="preserve"> </w:t>
      </w:r>
      <w:r w:rsidR="008F5206" w:rsidRPr="00B1747D">
        <w:rPr>
          <w:rFonts w:ascii="Arial Narrow" w:eastAsiaTheme="minorEastAsia" w:hAnsi="Arial Narrow" w:cs="Arial"/>
          <w:color w:val="000000" w:themeColor="text1"/>
          <w:lang w:val="en-PH"/>
        </w:rPr>
        <w:t xml:space="preserve">The </w:t>
      </w:r>
      <w:r w:rsidR="008F5206" w:rsidRPr="00B1747D">
        <w:rPr>
          <w:rFonts w:ascii="Arial Narrow" w:eastAsiaTheme="minorEastAsia" w:hAnsi="Arial Narrow" w:cs="Arial"/>
          <w:b/>
          <w:color w:val="000000" w:themeColor="text1"/>
          <w:lang w:val="en-PH"/>
        </w:rPr>
        <w:t>first</w:t>
      </w:r>
      <w:r w:rsidR="00D7554D" w:rsidRPr="00B1747D">
        <w:rPr>
          <w:rFonts w:ascii="Arial Narrow" w:eastAsiaTheme="minorEastAsia" w:hAnsi="Arial Narrow" w:cs="Arial"/>
          <w:b/>
          <w:color w:val="000000" w:themeColor="text1"/>
          <w:lang w:val="en-PH"/>
        </w:rPr>
        <w:t xml:space="preserve"> section</w:t>
      </w:r>
      <w:r w:rsidR="008F5206" w:rsidRPr="00B1747D">
        <w:rPr>
          <w:rFonts w:ascii="Arial Narrow" w:eastAsiaTheme="minorEastAsia" w:hAnsi="Arial Narrow" w:cs="Arial"/>
          <w:color w:val="000000" w:themeColor="text1"/>
          <w:lang w:val="en-PH"/>
        </w:rPr>
        <w:t xml:space="preserve"> is a </w:t>
      </w:r>
      <w:r w:rsidR="00D978C8" w:rsidRPr="00B1747D">
        <w:rPr>
          <w:rFonts w:ascii="Arial Narrow" w:eastAsiaTheme="minorEastAsia" w:hAnsi="Arial Narrow" w:cs="Arial"/>
          <w:color w:val="000000" w:themeColor="text1"/>
          <w:lang w:val="en-PH"/>
        </w:rPr>
        <w:t>prayer to th</w:t>
      </w:r>
      <w:r w:rsidR="00955BBB" w:rsidRPr="00B1747D">
        <w:rPr>
          <w:rFonts w:ascii="Arial Narrow" w:eastAsiaTheme="minorEastAsia" w:hAnsi="Arial Narrow" w:cs="Arial"/>
          <w:color w:val="000000" w:themeColor="text1"/>
          <w:lang w:val="en-PH"/>
        </w:rPr>
        <w:t>e Father,</w:t>
      </w:r>
      <w:r w:rsidR="006A3335" w:rsidRPr="00B1747D">
        <w:rPr>
          <w:rFonts w:ascii="Arial Narrow" w:eastAsiaTheme="minorEastAsia" w:hAnsi="Arial Narrow" w:cs="Arial"/>
          <w:color w:val="000000" w:themeColor="text1"/>
          <w:lang w:val="en-PH"/>
        </w:rPr>
        <w:t xml:space="preserve"> to the Almighty God</w:t>
      </w:r>
      <w:r w:rsidR="00155790" w:rsidRPr="00B1747D">
        <w:rPr>
          <w:rFonts w:ascii="Arial Narrow" w:eastAsiaTheme="minorEastAsia" w:hAnsi="Arial Narrow" w:cs="Arial"/>
          <w:color w:val="000000" w:themeColor="text1"/>
          <w:lang w:val="en-PH"/>
        </w:rPr>
        <w:t xml:space="preserve"> where we attrib</w:t>
      </w:r>
      <w:r w:rsidR="00155790">
        <w:rPr>
          <w:rFonts w:ascii="Arial Narrow" w:eastAsiaTheme="minorEastAsia" w:hAnsi="Arial Narrow" w:cs="Arial"/>
          <w:lang w:val="en-PH"/>
        </w:rPr>
        <w:t>ute</w:t>
      </w:r>
      <w:r w:rsidR="00397872">
        <w:rPr>
          <w:rFonts w:ascii="Arial Narrow" w:eastAsiaTheme="minorEastAsia" w:hAnsi="Arial Narrow" w:cs="Arial"/>
          <w:lang w:val="en-PH"/>
        </w:rPr>
        <w:t xml:space="preserve"> all</w:t>
      </w:r>
      <w:r w:rsidR="00155790">
        <w:rPr>
          <w:rFonts w:ascii="Arial Narrow" w:eastAsiaTheme="minorEastAsia" w:hAnsi="Arial Narrow" w:cs="Arial"/>
          <w:lang w:val="en-PH"/>
        </w:rPr>
        <w:t xml:space="preserve"> glory</w:t>
      </w:r>
      <w:r w:rsidR="00397872">
        <w:rPr>
          <w:rFonts w:ascii="Arial Narrow" w:eastAsiaTheme="minorEastAsia" w:hAnsi="Arial Narrow" w:cs="Arial"/>
          <w:lang w:val="en-PH"/>
        </w:rPr>
        <w:t xml:space="preserve"> and praise</w:t>
      </w:r>
      <w:r w:rsidR="009927F8">
        <w:rPr>
          <w:rFonts w:ascii="Arial Narrow" w:eastAsiaTheme="minorEastAsia" w:hAnsi="Arial Narrow" w:cs="Arial"/>
          <w:lang w:val="en-PH"/>
        </w:rPr>
        <w:t xml:space="preserve">. </w:t>
      </w:r>
      <w:r w:rsidR="002F3AF1">
        <w:rPr>
          <w:rFonts w:ascii="Arial Narrow" w:eastAsiaTheme="minorEastAsia" w:hAnsi="Arial Narrow" w:cs="Arial"/>
          <w:lang w:val="en-PH"/>
        </w:rPr>
        <w:t xml:space="preserve">In this first section </w:t>
      </w:r>
      <w:r w:rsidR="002B50B2">
        <w:rPr>
          <w:rFonts w:ascii="Arial Narrow" w:eastAsiaTheme="minorEastAsia" w:hAnsi="Arial Narrow" w:cs="Arial"/>
          <w:lang w:val="en-PH"/>
        </w:rPr>
        <w:t>of the</w:t>
      </w:r>
      <w:r w:rsidR="00DF6513">
        <w:rPr>
          <w:rFonts w:ascii="Arial Narrow" w:eastAsiaTheme="minorEastAsia" w:hAnsi="Arial Narrow" w:cs="Arial"/>
          <w:lang w:val="en-PH"/>
        </w:rPr>
        <w:t xml:space="preserve"> </w:t>
      </w:r>
      <w:r w:rsidR="00B83128">
        <w:rPr>
          <w:rFonts w:ascii="Arial Narrow" w:eastAsiaTheme="minorEastAsia" w:hAnsi="Arial Narrow" w:cs="Arial"/>
          <w:lang w:val="en-PH"/>
        </w:rPr>
        <w:t xml:space="preserve">Gloria we are </w:t>
      </w:r>
      <w:r w:rsidR="00BD3193">
        <w:rPr>
          <w:rFonts w:ascii="Arial Narrow" w:eastAsiaTheme="minorEastAsia" w:hAnsi="Arial Narrow" w:cs="Arial"/>
          <w:lang w:val="en-PH"/>
        </w:rPr>
        <w:t xml:space="preserve">reminded that </w:t>
      </w:r>
      <w:r w:rsidR="001424AB">
        <w:rPr>
          <w:rFonts w:ascii="Arial Narrow" w:eastAsiaTheme="minorEastAsia" w:hAnsi="Arial Narrow" w:cs="Arial"/>
          <w:lang w:val="en-PH"/>
        </w:rPr>
        <w:t>God alone possesse</w:t>
      </w:r>
      <w:r w:rsidR="00E42190">
        <w:rPr>
          <w:rFonts w:ascii="Arial Narrow" w:eastAsiaTheme="minorEastAsia" w:hAnsi="Arial Narrow" w:cs="Arial"/>
          <w:lang w:val="en-PH"/>
        </w:rPr>
        <w:t>s glory</w:t>
      </w:r>
      <w:r w:rsidR="00792653">
        <w:rPr>
          <w:rFonts w:ascii="Arial Narrow" w:eastAsiaTheme="minorEastAsia" w:hAnsi="Arial Narrow" w:cs="Arial"/>
          <w:lang w:val="en-PH"/>
        </w:rPr>
        <w:t xml:space="preserve"> where in to</w:t>
      </w:r>
      <w:r w:rsidR="00325833">
        <w:rPr>
          <w:rFonts w:ascii="Arial Narrow" w:eastAsiaTheme="minorEastAsia" w:hAnsi="Arial Narrow" w:cs="Arial"/>
          <w:lang w:val="en-PH"/>
        </w:rPr>
        <w:t xml:space="preserve"> truly</w:t>
      </w:r>
      <w:r w:rsidR="00792653">
        <w:rPr>
          <w:rFonts w:ascii="Arial Narrow" w:eastAsiaTheme="minorEastAsia" w:hAnsi="Arial Narrow" w:cs="Arial"/>
          <w:lang w:val="en-PH"/>
        </w:rPr>
        <w:t xml:space="preserve"> possess glory is </w:t>
      </w:r>
      <w:r w:rsidR="002B751F">
        <w:rPr>
          <w:rFonts w:ascii="Arial Narrow" w:eastAsiaTheme="minorEastAsia" w:hAnsi="Arial Narrow" w:cs="Arial"/>
          <w:lang w:val="en-PH"/>
        </w:rPr>
        <w:t>“</w:t>
      </w:r>
      <w:r w:rsidR="00792653">
        <w:rPr>
          <w:rFonts w:ascii="Arial Narrow" w:eastAsiaTheme="minorEastAsia" w:hAnsi="Arial Narrow" w:cs="Arial"/>
          <w:lang w:val="en-PH"/>
        </w:rPr>
        <w:t xml:space="preserve">to be the one true </w:t>
      </w:r>
      <w:r w:rsidR="002B751F">
        <w:rPr>
          <w:rFonts w:ascii="Arial Narrow" w:eastAsiaTheme="minorEastAsia" w:hAnsi="Arial Narrow" w:cs="Arial"/>
          <w:lang w:val="en-PH"/>
        </w:rPr>
        <w:t>glory, it is to be God.”</w:t>
      </w:r>
      <w:r w:rsidR="002B751F">
        <w:rPr>
          <w:rStyle w:val="FootnoteReference"/>
          <w:rFonts w:ascii="Arial Narrow" w:eastAsiaTheme="minorEastAsia" w:hAnsi="Arial Narrow" w:cs="Arial"/>
          <w:lang w:val="en-PH"/>
        </w:rPr>
        <w:footnoteReference w:id="4"/>
      </w:r>
      <w:r w:rsidR="002D76D4">
        <w:rPr>
          <w:rFonts w:ascii="Arial Narrow" w:eastAsiaTheme="minorEastAsia" w:hAnsi="Arial Narrow" w:cs="Arial"/>
          <w:lang w:val="en-PH"/>
        </w:rPr>
        <w:t xml:space="preserve"> </w:t>
      </w:r>
      <w:r w:rsidR="00612A65">
        <w:rPr>
          <w:rFonts w:ascii="Arial Narrow" w:eastAsiaTheme="minorEastAsia" w:hAnsi="Arial Narrow" w:cs="Arial"/>
          <w:lang w:val="en-PH"/>
        </w:rPr>
        <w:t xml:space="preserve">The </w:t>
      </w:r>
      <w:r w:rsidR="00612A65" w:rsidRPr="00D7554D">
        <w:rPr>
          <w:rFonts w:ascii="Arial Narrow" w:eastAsiaTheme="minorEastAsia" w:hAnsi="Arial Narrow" w:cs="Arial"/>
          <w:b/>
          <w:lang w:val="en-PH"/>
        </w:rPr>
        <w:t>second section</w:t>
      </w:r>
      <w:r w:rsidR="00612A65">
        <w:rPr>
          <w:rFonts w:ascii="Arial Narrow" w:eastAsiaTheme="minorEastAsia" w:hAnsi="Arial Narrow" w:cs="Arial"/>
          <w:lang w:val="en-PH"/>
        </w:rPr>
        <w:t xml:space="preserve"> of the prayer speaks of </w:t>
      </w:r>
      <w:r w:rsidR="000C7D9F">
        <w:rPr>
          <w:rFonts w:ascii="Arial Narrow" w:eastAsiaTheme="minorEastAsia" w:hAnsi="Arial Narrow" w:cs="Arial"/>
          <w:lang w:val="en-PH"/>
        </w:rPr>
        <w:t>the</w:t>
      </w:r>
      <w:r w:rsidR="00137127">
        <w:rPr>
          <w:rFonts w:ascii="Arial Narrow" w:eastAsiaTheme="minorEastAsia" w:hAnsi="Arial Narrow" w:cs="Arial"/>
          <w:lang w:val="en-PH"/>
        </w:rPr>
        <w:t xml:space="preserve"> Jesus who is the only Son of the Father addressed here as </w:t>
      </w:r>
      <w:r w:rsidR="00F365FE" w:rsidRPr="00F365FE">
        <w:rPr>
          <w:rFonts w:ascii="Arial Narrow" w:eastAsiaTheme="minorEastAsia" w:hAnsi="Arial Narrow" w:cs="Arial"/>
          <w:i/>
          <w:lang w:val="en-PH"/>
        </w:rPr>
        <w:t>Dominus Deus</w:t>
      </w:r>
      <w:r w:rsidR="00B55AF1">
        <w:rPr>
          <w:rFonts w:ascii="Arial Narrow" w:eastAsiaTheme="minorEastAsia" w:hAnsi="Arial Narrow" w:cs="Arial"/>
          <w:lang w:val="en-PH"/>
        </w:rPr>
        <w:t xml:space="preserve"> or</w:t>
      </w:r>
      <w:r w:rsidR="00F365FE">
        <w:rPr>
          <w:rFonts w:ascii="Arial Narrow" w:eastAsiaTheme="minorEastAsia" w:hAnsi="Arial Narrow" w:cs="Arial"/>
          <w:lang w:val="en-PH"/>
        </w:rPr>
        <w:t xml:space="preserve"> “Lord God</w:t>
      </w:r>
      <w:r w:rsidR="00B55AF1">
        <w:rPr>
          <w:rFonts w:ascii="Arial Narrow" w:eastAsiaTheme="minorEastAsia" w:hAnsi="Arial Narrow" w:cs="Arial"/>
          <w:lang w:val="en-PH"/>
        </w:rPr>
        <w:t xml:space="preserve">.” </w:t>
      </w:r>
      <w:r w:rsidR="000149F2">
        <w:rPr>
          <w:rFonts w:ascii="Arial Narrow" w:eastAsiaTheme="minorEastAsia" w:hAnsi="Arial Narrow" w:cs="Arial"/>
          <w:lang w:val="en-PH"/>
        </w:rPr>
        <w:t xml:space="preserve">The Son’s role </w:t>
      </w:r>
      <w:r w:rsidR="0054323E">
        <w:rPr>
          <w:rFonts w:ascii="Arial Narrow" w:eastAsiaTheme="minorEastAsia" w:hAnsi="Arial Narrow" w:cs="Arial"/>
          <w:lang w:val="en-PH"/>
        </w:rPr>
        <w:t xml:space="preserve">is stated very clearly. He is the </w:t>
      </w:r>
      <w:r w:rsidR="00420A90">
        <w:rPr>
          <w:rFonts w:ascii="Arial Narrow" w:eastAsiaTheme="minorEastAsia" w:hAnsi="Arial Narrow" w:cs="Arial"/>
          <w:lang w:val="en-PH"/>
        </w:rPr>
        <w:t>one who “takes away the sins of the world and who is seated a</w:t>
      </w:r>
      <w:r w:rsidR="00A80F29">
        <w:rPr>
          <w:rFonts w:ascii="Arial Narrow" w:eastAsiaTheme="minorEastAsia" w:hAnsi="Arial Narrow" w:cs="Arial"/>
          <w:lang w:val="en-PH"/>
        </w:rPr>
        <w:t xml:space="preserve">t the right hand of the Father, but he is also one who is like the Father who is </w:t>
      </w:r>
      <w:r w:rsidR="0057639C">
        <w:rPr>
          <w:rFonts w:ascii="Arial Narrow" w:eastAsiaTheme="minorEastAsia" w:hAnsi="Arial Narrow" w:cs="Arial"/>
          <w:lang w:val="en-PH"/>
        </w:rPr>
        <w:t>‘</w:t>
      </w:r>
      <w:r w:rsidR="00A80F29">
        <w:rPr>
          <w:rFonts w:ascii="Arial Narrow" w:eastAsiaTheme="minorEastAsia" w:hAnsi="Arial Narrow" w:cs="Arial"/>
          <w:lang w:val="en-PH"/>
        </w:rPr>
        <w:t>Lord God</w:t>
      </w:r>
      <w:r w:rsidR="0057639C">
        <w:rPr>
          <w:rFonts w:ascii="Arial Narrow" w:eastAsiaTheme="minorEastAsia" w:hAnsi="Arial Narrow" w:cs="Arial"/>
          <w:lang w:val="en-PH"/>
        </w:rPr>
        <w:t>’”</w:t>
      </w:r>
      <w:r w:rsidR="0057639C">
        <w:rPr>
          <w:rStyle w:val="FootnoteReference"/>
          <w:rFonts w:ascii="Arial Narrow" w:eastAsiaTheme="minorEastAsia" w:hAnsi="Arial Narrow" w:cs="Arial"/>
          <w:lang w:val="en-PH"/>
        </w:rPr>
        <w:footnoteReference w:id="5"/>
      </w:r>
      <w:r w:rsidR="007D4CAE">
        <w:rPr>
          <w:rFonts w:ascii="Arial Narrow" w:eastAsiaTheme="minorEastAsia" w:hAnsi="Arial Narrow" w:cs="Arial"/>
          <w:lang w:val="en-PH"/>
        </w:rPr>
        <w:t xml:space="preserve"> And the </w:t>
      </w:r>
      <w:r w:rsidR="00C8208E" w:rsidRPr="007D4CAE">
        <w:rPr>
          <w:rFonts w:ascii="Arial Narrow" w:eastAsiaTheme="minorEastAsia" w:hAnsi="Arial Narrow" w:cs="Arial"/>
          <w:b/>
          <w:lang w:val="en-PH"/>
        </w:rPr>
        <w:t>third section</w:t>
      </w:r>
      <w:r w:rsidR="00C8208E" w:rsidRPr="007D4CAE">
        <w:rPr>
          <w:rFonts w:ascii="Arial Narrow" w:eastAsiaTheme="minorEastAsia" w:hAnsi="Arial Narrow" w:cs="Arial"/>
          <w:lang w:val="en-PH"/>
        </w:rPr>
        <w:t xml:space="preserve"> </w:t>
      </w:r>
      <w:r w:rsidR="001B2CFB" w:rsidRPr="007D4CAE">
        <w:rPr>
          <w:rFonts w:ascii="Arial Narrow" w:eastAsiaTheme="minorEastAsia" w:hAnsi="Arial Narrow" w:cs="Arial"/>
          <w:lang w:val="en-PH"/>
        </w:rPr>
        <w:t xml:space="preserve">of Gloria </w:t>
      </w:r>
      <w:r w:rsidR="00C8208E" w:rsidRPr="007D4CAE">
        <w:rPr>
          <w:rFonts w:ascii="Arial Narrow" w:eastAsiaTheme="minorEastAsia" w:hAnsi="Arial Narrow" w:cs="Arial"/>
          <w:lang w:val="en-PH"/>
        </w:rPr>
        <w:t xml:space="preserve">according to </w:t>
      </w:r>
      <w:r w:rsidR="00D06982" w:rsidRPr="007D4CAE">
        <w:rPr>
          <w:rFonts w:ascii="Arial Narrow" w:eastAsiaTheme="minorEastAsia" w:hAnsi="Arial Narrow" w:cs="Arial"/>
          <w:lang w:val="en-PH"/>
        </w:rPr>
        <w:t xml:space="preserve">Hilary of Poitiers as </w:t>
      </w:r>
      <w:r w:rsidR="003A083A" w:rsidRPr="007D4CAE">
        <w:rPr>
          <w:rFonts w:ascii="Arial Narrow" w:eastAsiaTheme="minorEastAsia" w:hAnsi="Arial Narrow" w:cs="Arial"/>
          <w:lang w:val="en-PH"/>
        </w:rPr>
        <w:t>quoted</w:t>
      </w:r>
      <w:r w:rsidR="00D06982" w:rsidRPr="007D4CAE">
        <w:rPr>
          <w:rFonts w:ascii="Arial Narrow" w:eastAsiaTheme="minorEastAsia" w:hAnsi="Arial Narrow" w:cs="Arial"/>
          <w:lang w:val="en-PH"/>
        </w:rPr>
        <w:t xml:space="preserve"> by Ayres, </w:t>
      </w:r>
      <w:r w:rsidR="00A17813" w:rsidRPr="007D4CAE">
        <w:rPr>
          <w:rFonts w:ascii="Arial Narrow" w:eastAsiaTheme="minorEastAsia" w:hAnsi="Arial Narrow" w:cs="Arial"/>
          <w:lang w:val="en-PH"/>
        </w:rPr>
        <w:t xml:space="preserve">reminds us that </w:t>
      </w:r>
      <w:r w:rsidR="00EE58F8" w:rsidRPr="007D4CAE">
        <w:rPr>
          <w:rFonts w:ascii="Arial Narrow" w:eastAsiaTheme="minorEastAsia" w:hAnsi="Arial Narrow" w:cs="Arial"/>
          <w:lang w:val="en-PH"/>
        </w:rPr>
        <w:t>“</w:t>
      </w:r>
      <w:r w:rsidR="00167313" w:rsidRPr="007D4CAE">
        <w:rPr>
          <w:rFonts w:ascii="Arial Narrow" w:eastAsiaTheme="minorEastAsia" w:hAnsi="Arial Narrow" w:cs="Arial"/>
          <w:lang w:val="en-PH"/>
        </w:rPr>
        <w:t xml:space="preserve">the Father is alone true God, but </w:t>
      </w:r>
      <w:r w:rsidR="004967EC" w:rsidRPr="007D4CAE">
        <w:rPr>
          <w:rFonts w:ascii="Arial Narrow" w:eastAsiaTheme="minorEastAsia" w:hAnsi="Arial Narrow" w:cs="Arial"/>
          <w:lang w:val="en-PH"/>
        </w:rPr>
        <w:t xml:space="preserve">God in such a way </w:t>
      </w:r>
      <w:r w:rsidR="00CA2048" w:rsidRPr="007D4CAE">
        <w:rPr>
          <w:rFonts w:ascii="Arial Narrow" w:eastAsiaTheme="minorEastAsia" w:hAnsi="Arial Narrow" w:cs="Arial"/>
          <w:lang w:val="en-PH"/>
        </w:rPr>
        <w:t>that all that the Father is,</w:t>
      </w:r>
      <w:r w:rsidR="003C2824" w:rsidRPr="007D4CAE">
        <w:rPr>
          <w:rFonts w:ascii="Arial Narrow" w:eastAsiaTheme="minorEastAsia" w:hAnsi="Arial Narrow" w:cs="Arial"/>
          <w:lang w:val="en-PH"/>
        </w:rPr>
        <w:t xml:space="preserve"> </w:t>
      </w:r>
      <w:r w:rsidR="00CA2048" w:rsidRPr="007D4CAE">
        <w:rPr>
          <w:rFonts w:ascii="Arial Narrow" w:eastAsiaTheme="minorEastAsia" w:hAnsi="Arial Narrow" w:cs="Arial"/>
          <w:lang w:val="en-PH"/>
        </w:rPr>
        <w:t>is also etern</w:t>
      </w:r>
      <w:r w:rsidR="003A30EA" w:rsidRPr="007D4CAE">
        <w:rPr>
          <w:rFonts w:ascii="Arial Narrow" w:eastAsiaTheme="minorEastAsia" w:hAnsi="Arial Narrow" w:cs="Arial"/>
          <w:lang w:val="en-PH"/>
        </w:rPr>
        <w:t xml:space="preserve">ally </w:t>
      </w:r>
      <w:r w:rsidR="00E538B8" w:rsidRPr="007D4CAE">
        <w:rPr>
          <w:rFonts w:ascii="Arial Narrow" w:eastAsiaTheme="minorEastAsia" w:hAnsi="Arial Narrow" w:cs="Arial"/>
          <w:lang w:val="en-PH"/>
        </w:rPr>
        <w:t>shared with</w:t>
      </w:r>
      <w:r w:rsidR="003A30EA" w:rsidRPr="007D4CAE">
        <w:rPr>
          <w:rFonts w:ascii="Arial Narrow" w:eastAsiaTheme="minorEastAsia" w:hAnsi="Arial Narrow" w:cs="Arial"/>
          <w:lang w:val="en-PH"/>
        </w:rPr>
        <w:t xml:space="preserve"> Son and Spirit.”</w:t>
      </w:r>
      <w:r w:rsidR="003A30EA">
        <w:rPr>
          <w:rStyle w:val="FootnoteReference"/>
          <w:rFonts w:ascii="Arial Narrow" w:eastAsiaTheme="minorEastAsia" w:hAnsi="Arial Narrow" w:cs="Arial"/>
          <w:lang w:val="en-PH"/>
        </w:rPr>
        <w:footnoteReference w:id="6"/>
      </w:r>
      <w:r w:rsidR="000851A7" w:rsidRPr="007D4CAE">
        <w:rPr>
          <w:rFonts w:ascii="Arial Narrow" w:eastAsiaTheme="minorEastAsia" w:hAnsi="Arial Narrow" w:cs="Arial"/>
          <w:lang w:val="en-PH"/>
        </w:rPr>
        <w:t xml:space="preserve"> This sharing results to unity </w:t>
      </w:r>
      <w:r w:rsidR="00E05B4D" w:rsidRPr="007D4CAE">
        <w:rPr>
          <w:rFonts w:ascii="Arial Narrow" w:eastAsiaTheme="minorEastAsia" w:hAnsi="Arial Narrow" w:cs="Arial"/>
          <w:lang w:val="en-PH"/>
        </w:rPr>
        <w:t xml:space="preserve">between the three in life and work. “There remains one God </w:t>
      </w:r>
      <w:r w:rsidR="00267A9D" w:rsidRPr="007D4CAE">
        <w:rPr>
          <w:rFonts w:ascii="Arial Narrow" w:eastAsiaTheme="minorEastAsia" w:hAnsi="Arial Narrow" w:cs="Arial"/>
          <w:lang w:val="en-PH"/>
        </w:rPr>
        <w:t>even as there is this eternal sharing.”</w:t>
      </w:r>
      <w:r w:rsidR="00267A9D">
        <w:rPr>
          <w:rStyle w:val="FootnoteReference"/>
          <w:rFonts w:ascii="Arial Narrow" w:eastAsiaTheme="minorEastAsia" w:hAnsi="Arial Narrow" w:cs="Arial"/>
          <w:lang w:val="en-PH"/>
        </w:rPr>
        <w:footnoteReference w:id="7"/>
      </w:r>
      <w:r w:rsidR="00547301">
        <w:rPr>
          <w:rFonts w:ascii="Arial Narrow" w:eastAsiaTheme="minorEastAsia" w:hAnsi="Arial Narrow" w:cs="Arial"/>
          <w:lang w:val="en-PH"/>
        </w:rPr>
        <w:t xml:space="preserve"> </w:t>
      </w:r>
      <w:r w:rsidR="0012524F">
        <w:rPr>
          <w:rFonts w:ascii="Arial Narrow" w:eastAsiaTheme="minorEastAsia" w:hAnsi="Arial Narrow" w:cs="Arial"/>
          <w:lang w:val="en-PH"/>
        </w:rPr>
        <w:t>There might be distinction in the role of the Father, Son and Spirit but they are still united</w:t>
      </w:r>
      <w:r w:rsidR="00C043B7">
        <w:rPr>
          <w:rFonts w:ascii="Arial Narrow" w:eastAsiaTheme="minorEastAsia" w:hAnsi="Arial Narrow" w:cs="Arial"/>
          <w:lang w:val="en-PH"/>
        </w:rPr>
        <w:t xml:space="preserve"> and one</w:t>
      </w:r>
      <w:r w:rsidR="0012524F">
        <w:rPr>
          <w:rFonts w:ascii="Arial Narrow" w:eastAsiaTheme="minorEastAsia" w:hAnsi="Arial Narrow" w:cs="Arial"/>
          <w:lang w:val="en-PH"/>
        </w:rPr>
        <w:t xml:space="preserve"> in nature</w:t>
      </w:r>
      <w:r w:rsidR="00AC16D0">
        <w:rPr>
          <w:rFonts w:ascii="Arial Narrow" w:eastAsiaTheme="minorEastAsia" w:hAnsi="Arial Narrow" w:cs="Arial"/>
          <w:lang w:val="en-PH"/>
        </w:rPr>
        <w:t>.</w:t>
      </w:r>
    </w:p>
    <w:p w14:paraId="346FEBE2" w14:textId="77777777" w:rsidR="00567EC2" w:rsidRDefault="00BD6ADC" w:rsidP="00ED4006">
      <w:pPr>
        <w:spacing w:after="160"/>
        <w:ind w:firstLine="720"/>
        <w:rPr>
          <w:rFonts w:ascii="Arial Narrow" w:eastAsiaTheme="minorEastAsia" w:hAnsi="Arial Narrow" w:cs="Arial"/>
          <w:lang w:val="en-PH"/>
        </w:rPr>
      </w:pPr>
      <w:r w:rsidRPr="00BC5D8D">
        <w:rPr>
          <w:rFonts w:ascii="Arial Narrow" w:eastAsiaTheme="minorEastAsia" w:hAnsi="Arial Narrow" w:cs="Arial"/>
          <w:lang w:val="en-PH"/>
        </w:rPr>
        <w:t>The pattern present in Gloria is echoed in many other parts of the Holy Mass particular</w:t>
      </w:r>
      <w:r w:rsidR="003A083A">
        <w:rPr>
          <w:rFonts w:ascii="Arial Narrow" w:eastAsiaTheme="minorEastAsia" w:hAnsi="Arial Narrow" w:cs="Arial"/>
          <w:lang w:val="en-PH"/>
        </w:rPr>
        <w:t>l</w:t>
      </w:r>
      <w:r w:rsidRPr="00BC5D8D">
        <w:rPr>
          <w:rFonts w:ascii="Arial Narrow" w:eastAsiaTheme="minorEastAsia" w:hAnsi="Arial Narrow" w:cs="Arial"/>
          <w:lang w:val="en-PH"/>
        </w:rPr>
        <w:t>y during the prayer aft</w:t>
      </w:r>
      <w:r w:rsidR="006A62BD">
        <w:rPr>
          <w:rFonts w:ascii="Arial Narrow" w:eastAsiaTheme="minorEastAsia" w:hAnsi="Arial Narrow" w:cs="Arial"/>
          <w:lang w:val="en-PH"/>
        </w:rPr>
        <w:t>er the elevation of the host, “</w:t>
      </w:r>
      <w:r w:rsidRPr="00BC5D8D">
        <w:rPr>
          <w:rFonts w:ascii="Arial Narrow" w:eastAsiaTheme="minorEastAsia" w:hAnsi="Arial Narrow" w:cs="Arial"/>
          <w:lang w:val="en-PH"/>
        </w:rPr>
        <w:t>Through him, with him and in him, in the unity of the Holy Spirit, all glory and honor is yours Almighty Father forever and ever.”</w:t>
      </w:r>
      <w:r w:rsidR="000B6641">
        <w:rPr>
          <w:rStyle w:val="FootnoteReference"/>
          <w:rFonts w:ascii="Arial Narrow" w:eastAsiaTheme="minorEastAsia" w:hAnsi="Arial Narrow" w:cs="Arial"/>
          <w:lang w:val="en-PH"/>
        </w:rPr>
        <w:footnoteReference w:id="8"/>
      </w:r>
      <w:r w:rsidRPr="00BC5D8D">
        <w:rPr>
          <w:rFonts w:ascii="Arial Narrow" w:eastAsiaTheme="minorEastAsia" w:hAnsi="Arial Narrow" w:cs="Arial"/>
          <w:lang w:val="en-PH"/>
        </w:rPr>
        <w:t xml:space="preserve"> This then, tells us that the </w:t>
      </w:r>
      <w:r w:rsidR="003E42A3" w:rsidRPr="00BC5D8D">
        <w:rPr>
          <w:rFonts w:ascii="Arial Narrow" w:eastAsiaTheme="minorEastAsia" w:hAnsi="Arial Narrow" w:cs="Arial"/>
          <w:lang w:val="en-PH"/>
        </w:rPr>
        <w:t xml:space="preserve">Father’s glory </w:t>
      </w:r>
      <w:r w:rsidR="00203320" w:rsidRPr="00BC5D8D">
        <w:rPr>
          <w:rFonts w:ascii="Arial Narrow" w:eastAsiaTheme="minorEastAsia" w:hAnsi="Arial Narrow" w:cs="Arial"/>
          <w:lang w:val="en-PH"/>
        </w:rPr>
        <w:t xml:space="preserve">will always be through/with/in Jesus and in the unity of the Holy Spirit. </w:t>
      </w:r>
      <w:r w:rsidR="001C7507" w:rsidRPr="00BC5D8D">
        <w:rPr>
          <w:rFonts w:ascii="Arial Narrow" w:eastAsiaTheme="minorEastAsia" w:hAnsi="Arial Narrow" w:cs="Arial"/>
          <w:lang w:val="en-PH"/>
        </w:rPr>
        <w:t>Therefore, the</w:t>
      </w:r>
      <w:r w:rsidR="000E0B8C" w:rsidRPr="00BC5D8D">
        <w:rPr>
          <w:rFonts w:ascii="Arial Narrow" w:eastAsiaTheme="minorEastAsia" w:hAnsi="Arial Narrow" w:cs="Arial"/>
          <w:lang w:val="en-PH"/>
        </w:rPr>
        <w:t xml:space="preserve"> glory that the Father ha</w:t>
      </w:r>
      <w:r w:rsidR="005B604F" w:rsidRPr="00BC5D8D">
        <w:rPr>
          <w:rFonts w:ascii="Arial Narrow" w:eastAsiaTheme="minorEastAsia" w:hAnsi="Arial Narrow" w:cs="Arial"/>
          <w:lang w:val="en-PH"/>
        </w:rPr>
        <w:t xml:space="preserve">s is </w:t>
      </w:r>
      <w:r w:rsidR="00C86435" w:rsidRPr="00BC5D8D">
        <w:rPr>
          <w:rFonts w:ascii="Arial Narrow" w:eastAsiaTheme="minorEastAsia" w:hAnsi="Arial Narrow" w:cs="Arial"/>
          <w:lang w:val="en-PH"/>
        </w:rPr>
        <w:t xml:space="preserve">not only partially shared with the Son, but </w:t>
      </w:r>
      <w:r w:rsidR="005B3EDE" w:rsidRPr="00BC5D8D">
        <w:rPr>
          <w:rFonts w:ascii="Arial Narrow" w:eastAsiaTheme="minorEastAsia" w:hAnsi="Arial Narrow" w:cs="Arial"/>
          <w:lang w:val="en-PH"/>
        </w:rPr>
        <w:t xml:space="preserve">the Son receives that same glory as the Father in </w:t>
      </w:r>
      <w:r w:rsidR="00610EB8" w:rsidRPr="00BC5D8D">
        <w:rPr>
          <w:rFonts w:ascii="Arial Narrow" w:eastAsiaTheme="minorEastAsia" w:hAnsi="Arial Narrow" w:cs="Arial"/>
          <w:lang w:val="en-PH"/>
        </w:rPr>
        <w:t>the</w:t>
      </w:r>
      <w:r w:rsidR="005B3EDE" w:rsidRPr="00BC5D8D">
        <w:rPr>
          <w:rFonts w:ascii="Arial Narrow" w:eastAsiaTheme="minorEastAsia" w:hAnsi="Arial Narrow" w:cs="Arial"/>
          <w:lang w:val="en-PH"/>
        </w:rPr>
        <w:t xml:space="preserve"> unity of the Holy Spirit. </w:t>
      </w:r>
      <w:r w:rsidR="00B923BF" w:rsidRPr="00BC5D8D">
        <w:rPr>
          <w:rFonts w:ascii="Arial Narrow" w:eastAsiaTheme="minorEastAsia" w:hAnsi="Arial Narrow" w:cs="Arial"/>
          <w:lang w:val="en-PH"/>
        </w:rPr>
        <w:t>Jesus affirmed this when he said, “</w:t>
      </w:r>
      <w:r w:rsidR="009322EF" w:rsidRPr="00BC5D8D">
        <w:rPr>
          <w:rFonts w:ascii="Arial Narrow" w:eastAsiaTheme="minorEastAsia" w:hAnsi="Arial Narrow" w:cs="Arial"/>
          <w:lang w:val="en-PH"/>
        </w:rPr>
        <w:t>the Father and I are one”</w:t>
      </w:r>
      <w:r w:rsidR="006A3DFA" w:rsidRPr="00BC5D8D">
        <w:rPr>
          <w:rFonts w:ascii="Arial Narrow" w:eastAsiaTheme="minorEastAsia" w:hAnsi="Arial Narrow" w:cs="Arial"/>
          <w:lang w:val="en-PH"/>
        </w:rPr>
        <w:t xml:space="preserve"> </w:t>
      </w:r>
      <w:r w:rsidR="006A3DFA" w:rsidRPr="00BC5D8D">
        <w:rPr>
          <w:rFonts w:ascii="Arial Narrow" w:eastAsiaTheme="minorEastAsia" w:hAnsi="Arial Narrow" w:cs="Arial"/>
          <w:i/>
          <w:lang w:val="en-PH"/>
        </w:rPr>
        <w:t>(Jn 10:30)</w:t>
      </w:r>
      <w:r w:rsidR="00691540" w:rsidRPr="00BC5D8D">
        <w:rPr>
          <w:rFonts w:ascii="Arial Narrow" w:eastAsiaTheme="minorEastAsia" w:hAnsi="Arial Narrow" w:cs="Arial"/>
          <w:i/>
          <w:lang w:val="en-PH"/>
        </w:rPr>
        <w:t xml:space="preserve"> </w:t>
      </w:r>
      <w:r w:rsidR="001B1F29">
        <w:rPr>
          <w:rFonts w:ascii="Arial Narrow" w:eastAsiaTheme="minorEastAsia" w:hAnsi="Arial Narrow" w:cs="Arial"/>
          <w:lang w:val="en-PH"/>
        </w:rPr>
        <w:t>These</w:t>
      </w:r>
      <w:r w:rsidR="00691540" w:rsidRPr="00BC5D8D">
        <w:rPr>
          <w:rFonts w:ascii="Arial Narrow" w:eastAsiaTheme="minorEastAsia" w:hAnsi="Arial Narrow" w:cs="Arial"/>
          <w:lang w:val="en-PH"/>
        </w:rPr>
        <w:t xml:space="preserve"> words of Jesus does not li</w:t>
      </w:r>
      <w:r w:rsidR="00701F81" w:rsidRPr="00BC5D8D">
        <w:rPr>
          <w:rFonts w:ascii="Arial Narrow" w:eastAsiaTheme="minorEastAsia" w:hAnsi="Arial Narrow" w:cs="Arial"/>
          <w:lang w:val="en-PH"/>
        </w:rPr>
        <w:t>terally mean that he is identical with the Father</w:t>
      </w:r>
      <w:r w:rsidR="00CB00F3" w:rsidRPr="00BC5D8D">
        <w:rPr>
          <w:rFonts w:ascii="Arial Narrow" w:eastAsiaTheme="minorEastAsia" w:hAnsi="Arial Narrow" w:cs="Arial"/>
          <w:lang w:val="en-PH"/>
        </w:rPr>
        <w:t>,</w:t>
      </w:r>
      <w:r w:rsidR="00701F81" w:rsidRPr="00BC5D8D">
        <w:rPr>
          <w:rFonts w:ascii="Arial Narrow" w:eastAsiaTheme="minorEastAsia" w:hAnsi="Arial Narrow" w:cs="Arial"/>
          <w:lang w:val="en-PH"/>
        </w:rPr>
        <w:t xml:space="preserve"> but rather </w:t>
      </w:r>
      <w:r w:rsidR="00CB00F3" w:rsidRPr="00BC5D8D">
        <w:rPr>
          <w:rFonts w:ascii="Arial Narrow" w:eastAsiaTheme="minorEastAsia" w:hAnsi="Arial Narrow" w:cs="Arial"/>
          <w:lang w:val="en-PH"/>
        </w:rPr>
        <w:t>that “he is perfectly united with the Father</w:t>
      </w:r>
      <w:r w:rsidR="00BC059C" w:rsidRPr="00BC5D8D">
        <w:rPr>
          <w:rFonts w:ascii="Arial Narrow" w:eastAsiaTheme="minorEastAsia" w:hAnsi="Arial Narrow" w:cs="Arial"/>
          <w:lang w:val="en-PH"/>
        </w:rPr>
        <w:t>.”</w:t>
      </w:r>
      <w:r w:rsidR="00010A85" w:rsidRPr="00DB5D08">
        <w:rPr>
          <w:rStyle w:val="FootnoteReference"/>
          <w:rFonts w:ascii="Arial Narrow" w:eastAsiaTheme="minorEastAsia" w:hAnsi="Arial Narrow" w:cs="Arial"/>
          <w:lang w:val="en-PH"/>
        </w:rPr>
        <w:footnoteReference w:id="9"/>
      </w:r>
      <w:r w:rsidR="004273C7">
        <w:rPr>
          <w:rFonts w:ascii="Arial Narrow" w:eastAsiaTheme="minorEastAsia" w:hAnsi="Arial Narrow" w:cs="Arial"/>
          <w:lang w:val="en-PH"/>
        </w:rPr>
        <w:t xml:space="preserve"> </w:t>
      </w:r>
      <w:r w:rsidR="007521EC" w:rsidRPr="003E59FC">
        <w:rPr>
          <w:rFonts w:ascii="Arial Narrow" w:eastAsiaTheme="minorEastAsia" w:hAnsi="Arial Narrow" w:cs="Arial"/>
          <w:lang w:val="en-PH"/>
        </w:rPr>
        <w:t>In Hilary’s theology</w:t>
      </w:r>
      <w:r w:rsidR="009848B6" w:rsidRPr="003E59FC">
        <w:rPr>
          <w:rFonts w:ascii="Arial Narrow" w:eastAsiaTheme="minorEastAsia" w:hAnsi="Arial Narrow" w:cs="Arial"/>
          <w:lang w:val="en-PH"/>
        </w:rPr>
        <w:t xml:space="preserve"> lay behind the final form of Gloria</w:t>
      </w:r>
      <w:r w:rsidR="00E552F3" w:rsidRPr="003E59FC">
        <w:rPr>
          <w:rFonts w:ascii="Arial Narrow" w:eastAsiaTheme="minorEastAsia" w:hAnsi="Arial Narrow" w:cs="Arial"/>
          <w:lang w:val="en-PH"/>
        </w:rPr>
        <w:t xml:space="preserve"> </w:t>
      </w:r>
      <w:r w:rsidR="00526646" w:rsidRPr="003E59FC">
        <w:rPr>
          <w:rFonts w:ascii="Arial Narrow" w:eastAsiaTheme="minorEastAsia" w:hAnsi="Arial Narrow" w:cs="Arial"/>
          <w:lang w:val="en-PH"/>
        </w:rPr>
        <w:t>where</w:t>
      </w:r>
      <w:r w:rsidR="00B638A8" w:rsidRPr="003E59FC">
        <w:rPr>
          <w:rFonts w:ascii="Arial Narrow" w:eastAsiaTheme="minorEastAsia" w:hAnsi="Arial Narrow" w:cs="Arial"/>
          <w:lang w:val="en-PH"/>
        </w:rPr>
        <w:t xml:space="preserve"> in</w:t>
      </w:r>
      <w:r w:rsidR="00526646" w:rsidRPr="003E59FC">
        <w:rPr>
          <w:rFonts w:ascii="Arial Narrow" w:eastAsiaTheme="minorEastAsia" w:hAnsi="Arial Narrow" w:cs="Arial"/>
          <w:lang w:val="en-PH"/>
        </w:rPr>
        <w:t xml:space="preserve"> </w:t>
      </w:r>
      <w:r w:rsidR="006B1A36" w:rsidRPr="003E59FC">
        <w:rPr>
          <w:rFonts w:ascii="Arial Narrow" w:eastAsiaTheme="minorEastAsia" w:hAnsi="Arial Narrow" w:cs="Arial"/>
          <w:lang w:val="en-PH"/>
        </w:rPr>
        <w:t xml:space="preserve">everyone </w:t>
      </w:r>
      <w:r w:rsidR="00526646" w:rsidRPr="003E59FC">
        <w:rPr>
          <w:rFonts w:ascii="Arial Narrow" w:eastAsiaTheme="minorEastAsia" w:hAnsi="Arial Narrow" w:cs="Arial"/>
          <w:lang w:val="en-PH"/>
        </w:rPr>
        <w:t xml:space="preserve">is called </w:t>
      </w:r>
      <w:r w:rsidR="000A3A49">
        <w:rPr>
          <w:rFonts w:ascii="Arial Narrow" w:eastAsiaTheme="minorEastAsia" w:hAnsi="Arial Narrow" w:cs="Arial"/>
          <w:lang w:val="en-PH"/>
        </w:rPr>
        <w:t xml:space="preserve">to </w:t>
      </w:r>
      <w:r w:rsidR="000A3A49">
        <w:rPr>
          <w:rFonts w:ascii="Arial Narrow" w:eastAsiaTheme="minorEastAsia" w:hAnsi="Arial Narrow" w:cs="Arial"/>
          <w:lang w:val="en-PH"/>
        </w:rPr>
        <w:lastRenderedPageBreak/>
        <w:t>worship God.</w:t>
      </w:r>
      <w:r w:rsidR="00A23506">
        <w:rPr>
          <w:rFonts w:ascii="Arial Narrow" w:eastAsiaTheme="minorEastAsia" w:hAnsi="Arial Narrow" w:cs="Arial"/>
          <w:lang w:val="en-PH"/>
        </w:rPr>
        <w:t xml:space="preserve"> </w:t>
      </w:r>
      <w:r w:rsidR="00E53A19" w:rsidRPr="003E59FC">
        <w:rPr>
          <w:rFonts w:ascii="Arial Narrow" w:eastAsiaTheme="minorEastAsia" w:hAnsi="Arial Narrow" w:cs="Arial"/>
          <w:lang w:val="en-PH"/>
        </w:rPr>
        <w:t xml:space="preserve">Therefore, </w:t>
      </w:r>
      <w:r w:rsidR="00062E52">
        <w:rPr>
          <w:rFonts w:ascii="Arial Narrow" w:eastAsiaTheme="minorEastAsia" w:hAnsi="Arial Narrow" w:cs="Arial"/>
          <w:lang w:val="en-PH"/>
        </w:rPr>
        <w:t xml:space="preserve">the Gloria </w:t>
      </w:r>
      <w:r w:rsidR="001B1F29">
        <w:rPr>
          <w:rFonts w:ascii="Arial Narrow" w:eastAsiaTheme="minorEastAsia" w:hAnsi="Arial Narrow" w:cs="Arial"/>
          <w:lang w:val="en-PH"/>
        </w:rPr>
        <w:t>which</w:t>
      </w:r>
      <w:r w:rsidR="00012A2A" w:rsidRPr="003E59FC">
        <w:rPr>
          <w:rFonts w:ascii="Arial Narrow" w:eastAsiaTheme="minorEastAsia" w:hAnsi="Arial Narrow" w:cs="Arial"/>
          <w:lang w:val="en-PH"/>
        </w:rPr>
        <w:t xml:space="preserve"> </w:t>
      </w:r>
      <w:r w:rsidR="003D1A54" w:rsidRPr="003E59FC">
        <w:rPr>
          <w:rFonts w:ascii="Arial Narrow" w:eastAsiaTheme="minorEastAsia" w:hAnsi="Arial Narrow" w:cs="Arial"/>
          <w:lang w:val="en-PH"/>
        </w:rPr>
        <w:t>most</w:t>
      </w:r>
      <w:r w:rsidR="00012A2A" w:rsidRPr="003E59FC">
        <w:rPr>
          <w:rFonts w:ascii="Arial Narrow" w:eastAsiaTheme="minorEastAsia" w:hAnsi="Arial Narrow" w:cs="Arial"/>
          <w:lang w:val="en-PH"/>
        </w:rPr>
        <w:t xml:space="preserve"> of </w:t>
      </w:r>
      <w:r w:rsidR="001B1F29">
        <w:rPr>
          <w:rFonts w:ascii="Arial Narrow" w:eastAsiaTheme="minorEastAsia" w:hAnsi="Arial Narrow" w:cs="Arial"/>
          <w:lang w:val="en-PH"/>
        </w:rPr>
        <w:t>the Catholics are familiar with</w:t>
      </w:r>
      <w:r w:rsidR="00012A2A" w:rsidRPr="003E59FC">
        <w:rPr>
          <w:rFonts w:ascii="Arial Narrow" w:eastAsiaTheme="minorEastAsia" w:hAnsi="Arial Narrow" w:cs="Arial"/>
          <w:lang w:val="en-PH"/>
        </w:rPr>
        <w:t xml:space="preserve"> </w:t>
      </w:r>
      <w:r w:rsidR="00ED454C" w:rsidRPr="003E59FC">
        <w:rPr>
          <w:rFonts w:ascii="Arial Narrow" w:eastAsiaTheme="minorEastAsia" w:hAnsi="Arial Narrow" w:cs="Arial"/>
          <w:lang w:val="en-PH"/>
        </w:rPr>
        <w:t xml:space="preserve">sets </w:t>
      </w:r>
      <w:r w:rsidR="002F23E2" w:rsidRPr="003E59FC">
        <w:rPr>
          <w:rFonts w:ascii="Arial Narrow" w:eastAsiaTheme="minorEastAsia" w:hAnsi="Arial Narrow" w:cs="Arial"/>
          <w:lang w:val="en-PH"/>
        </w:rPr>
        <w:t>an</w:t>
      </w:r>
      <w:r w:rsidR="00ED454C" w:rsidRPr="003E59FC">
        <w:rPr>
          <w:rFonts w:ascii="Arial Narrow" w:eastAsiaTheme="minorEastAsia" w:hAnsi="Arial Narrow" w:cs="Arial"/>
          <w:lang w:val="en-PH"/>
        </w:rPr>
        <w:t xml:space="preserve"> initial lesson about teaching and learning the Trinity.</w:t>
      </w:r>
      <w:r w:rsidR="005C5AB2">
        <w:rPr>
          <w:rFonts w:ascii="Arial Narrow" w:eastAsiaTheme="minorEastAsia" w:hAnsi="Arial Narrow" w:cs="Arial"/>
          <w:lang w:val="en-PH"/>
        </w:rPr>
        <w:t xml:space="preserve"> But</w:t>
      </w:r>
      <w:r w:rsidR="001B1F29">
        <w:rPr>
          <w:rFonts w:ascii="Arial Narrow" w:eastAsiaTheme="minorEastAsia" w:hAnsi="Arial Narrow" w:cs="Arial"/>
          <w:lang w:val="en-PH"/>
        </w:rPr>
        <w:t xml:space="preserve"> </w:t>
      </w:r>
      <w:r w:rsidR="005C5AB2">
        <w:rPr>
          <w:rFonts w:ascii="Arial Narrow" w:eastAsiaTheme="minorEastAsia" w:hAnsi="Arial Narrow" w:cs="Arial"/>
          <w:lang w:val="en-PH"/>
        </w:rPr>
        <w:t xml:space="preserve">as Catechists, we have to emphasize here that </w:t>
      </w:r>
      <w:r w:rsidR="001B1F29">
        <w:rPr>
          <w:rFonts w:ascii="Arial Narrow" w:eastAsiaTheme="minorEastAsia" w:hAnsi="Arial Narrow" w:cs="Arial"/>
          <w:lang w:val="en-PH"/>
        </w:rPr>
        <w:t xml:space="preserve">learning about the Trinity </w:t>
      </w:r>
      <w:r w:rsidR="005C5AB2">
        <w:rPr>
          <w:rFonts w:ascii="Arial Narrow" w:eastAsiaTheme="minorEastAsia" w:hAnsi="Arial Narrow" w:cs="Arial"/>
          <w:lang w:val="en-PH"/>
        </w:rPr>
        <w:t xml:space="preserve">is </w:t>
      </w:r>
      <w:commentRangeStart w:id="27"/>
      <w:r w:rsidR="005C5AB2">
        <w:rPr>
          <w:rFonts w:ascii="Arial Narrow" w:eastAsiaTheme="minorEastAsia" w:hAnsi="Arial Narrow" w:cs="Arial"/>
          <w:lang w:val="en-PH"/>
        </w:rPr>
        <w:t xml:space="preserve">not only </w:t>
      </w:r>
      <w:commentRangeEnd w:id="27"/>
      <w:r w:rsidR="004E26A7">
        <w:rPr>
          <w:rStyle w:val="CommentReference"/>
        </w:rPr>
        <w:commentReference w:id="27"/>
      </w:r>
      <w:r w:rsidR="005C5AB2">
        <w:rPr>
          <w:rFonts w:ascii="Arial Narrow" w:eastAsiaTheme="minorEastAsia" w:hAnsi="Arial Narrow" w:cs="Arial"/>
          <w:lang w:val="en-PH"/>
        </w:rPr>
        <w:t>about having a theological knowledge of who God is but rather, the knowledge we have must lead us and our students to worship</w:t>
      </w:r>
      <w:r w:rsidR="001B1F29">
        <w:rPr>
          <w:rFonts w:ascii="Arial Narrow" w:eastAsiaTheme="minorEastAsia" w:hAnsi="Arial Narrow" w:cs="Arial"/>
          <w:lang w:val="en-PH"/>
        </w:rPr>
        <w:t xml:space="preserve"> God</w:t>
      </w:r>
      <w:r w:rsidR="005C5AB2">
        <w:rPr>
          <w:rFonts w:ascii="Arial Narrow" w:eastAsiaTheme="minorEastAsia" w:hAnsi="Arial Narrow" w:cs="Arial"/>
          <w:lang w:val="en-PH"/>
        </w:rPr>
        <w:t xml:space="preserve"> and have a deepened appreciation of the liturgy especially of the Holy Mass</w:t>
      </w:r>
      <w:r w:rsidR="001B1F29">
        <w:rPr>
          <w:rFonts w:ascii="Arial Narrow" w:eastAsiaTheme="minorEastAsia" w:hAnsi="Arial Narrow" w:cs="Arial"/>
          <w:lang w:val="en-PH"/>
        </w:rPr>
        <w:t xml:space="preserve">. </w:t>
      </w:r>
      <w:r w:rsidR="005C5AB2">
        <w:rPr>
          <w:rFonts w:ascii="Arial Narrow" w:eastAsiaTheme="minorEastAsia" w:hAnsi="Arial Narrow" w:cs="Arial"/>
          <w:lang w:val="en-PH"/>
        </w:rPr>
        <w:t>That is why</w:t>
      </w:r>
      <w:r w:rsidR="00ED454C" w:rsidRPr="003E59FC">
        <w:rPr>
          <w:rFonts w:ascii="Arial Narrow" w:eastAsiaTheme="minorEastAsia" w:hAnsi="Arial Narrow" w:cs="Arial"/>
          <w:lang w:val="en-PH"/>
        </w:rPr>
        <w:t xml:space="preserve"> </w:t>
      </w:r>
      <w:r w:rsidR="001518D8" w:rsidRPr="003E59FC">
        <w:rPr>
          <w:rFonts w:ascii="Arial Narrow" w:eastAsiaTheme="minorEastAsia" w:hAnsi="Arial Narrow" w:cs="Arial"/>
          <w:lang w:val="en-PH"/>
        </w:rPr>
        <w:t xml:space="preserve">Ayres </w:t>
      </w:r>
      <w:r w:rsidR="005C5AB2">
        <w:rPr>
          <w:rFonts w:ascii="Arial Narrow" w:eastAsiaTheme="minorEastAsia" w:hAnsi="Arial Narrow" w:cs="Arial"/>
          <w:lang w:val="en-PH"/>
        </w:rPr>
        <w:t>as he continued</w:t>
      </w:r>
      <w:r w:rsidR="001518D8" w:rsidRPr="003E59FC">
        <w:rPr>
          <w:rFonts w:ascii="Arial Narrow" w:eastAsiaTheme="minorEastAsia" w:hAnsi="Arial Narrow" w:cs="Arial"/>
          <w:lang w:val="en-PH"/>
        </w:rPr>
        <w:t xml:space="preserve">, reminds </w:t>
      </w:r>
      <w:r w:rsidR="00331D1B" w:rsidRPr="003E59FC">
        <w:rPr>
          <w:rFonts w:ascii="Arial Narrow" w:eastAsiaTheme="minorEastAsia" w:hAnsi="Arial Narrow" w:cs="Arial"/>
          <w:lang w:val="en-PH"/>
        </w:rPr>
        <w:t xml:space="preserve">the catechists and religious that </w:t>
      </w:r>
      <w:r w:rsidR="00047235" w:rsidRPr="003E59FC">
        <w:rPr>
          <w:rFonts w:ascii="Arial Narrow" w:eastAsiaTheme="minorEastAsia" w:hAnsi="Arial Narrow" w:cs="Arial"/>
          <w:lang w:val="en-PH"/>
        </w:rPr>
        <w:t>before worrying so much about how we can teach the Trinity</w:t>
      </w:r>
      <w:r w:rsidR="00216672" w:rsidRPr="003E59FC">
        <w:rPr>
          <w:rFonts w:ascii="Arial Narrow" w:eastAsiaTheme="minorEastAsia" w:hAnsi="Arial Narrow" w:cs="Arial"/>
          <w:lang w:val="en-PH"/>
        </w:rPr>
        <w:t>,</w:t>
      </w:r>
      <w:r w:rsidR="00047235" w:rsidRPr="003E59FC">
        <w:rPr>
          <w:rFonts w:ascii="Arial Narrow" w:eastAsiaTheme="minorEastAsia" w:hAnsi="Arial Narrow" w:cs="Arial"/>
          <w:lang w:val="en-PH"/>
        </w:rPr>
        <w:t xml:space="preserve"> </w:t>
      </w:r>
      <w:r w:rsidR="00B50757" w:rsidRPr="003E59FC">
        <w:rPr>
          <w:rFonts w:ascii="Arial Narrow" w:eastAsiaTheme="minorEastAsia" w:hAnsi="Arial Narrow" w:cs="Arial"/>
          <w:lang w:val="en-PH"/>
        </w:rPr>
        <w:t xml:space="preserve">we </w:t>
      </w:r>
      <w:r w:rsidR="00FC22EE" w:rsidRPr="003E59FC">
        <w:rPr>
          <w:rFonts w:ascii="Arial Narrow" w:eastAsiaTheme="minorEastAsia" w:hAnsi="Arial Narrow" w:cs="Arial"/>
          <w:lang w:val="en-PH"/>
        </w:rPr>
        <w:t>focus</w:t>
      </w:r>
      <w:r w:rsidR="00B50757" w:rsidRPr="003E59FC">
        <w:rPr>
          <w:rFonts w:ascii="Arial Narrow" w:eastAsiaTheme="minorEastAsia" w:hAnsi="Arial Narrow" w:cs="Arial"/>
          <w:lang w:val="en-PH"/>
        </w:rPr>
        <w:t xml:space="preserve"> first to teaching and learning appropriate attitudes of prayer and a</w:t>
      </w:r>
      <w:r w:rsidR="00FC22EE" w:rsidRPr="003E59FC">
        <w:rPr>
          <w:rFonts w:ascii="Arial Narrow" w:eastAsiaTheme="minorEastAsia" w:hAnsi="Arial Narrow" w:cs="Arial"/>
          <w:lang w:val="en-PH"/>
        </w:rPr>
        <w:t>ttention.</w:t>
      </w:r>
      <w:r w:rsidR="00E6237D" w:rsidRPr="003E59FC">
        <w:rPr>
          <w:rFonts w:ascii="Arial Narrow" w:eastAsiaTheme="minorEastAsia" w:hAnsi="Arial Narrow" w:cs="Arial"/>
          <w:lang w:val="en-PH"/>
        </w:rPr>
        <w:t xml:space="preserve"> </w:t>
      </w:r>
      <w:r w:rsidR="00A202CF" w:rsidRPr="003E59FC">
        <w:rPr>
          <w:rFonts w:ascii="Arial Narrow" w:eastAsiaTheme="minorEastAsia" w:hAnsi="Arial Narrow" w:cs="Arial"/>
          <w:lang w:val="en-PH"/>
        </w:rPr>
        <w:t>P</w:t>
      </w:r>
      <w:r w:rsidR="005E3B91" w:rsidRPr="003E59FC">
        <w:rPr>
          <w:rFonts w:ascii="Arial Narrow" w:eastAsiaTheme="minorEastAsia" w:hAnsi="Arial Narrow" w:cs="Arial"/>
          <w:lang w:val="en-PH"/>
        </w:rPr>
        <w:t>rayer</w:t>
      </w:r>
      <w:r w:rsidR="00027275">
        <w:rPr>
          <w:rFonts w:ascii="Arial Narrow" w:eastAsiaTheme="minorEastAsia" w:hAnsi="Arial Narrow" w:cs="Arial"/>
          <w:lang w:val="en-PH"/>
        </w:rPr>
        <w:t xml:space="preserve"> </w:t>
      </w:r>
      <w:r w:rsidR="005E3B91" w:rsidRPr="003E59FC">
        <w:rPr>
          <w:rFonts w:ascii="Arial Narrow" w:eastAsiaTheme="minorEastAsia" w:hAnsi="Arial Narrow" w:cs="Arial"/>
          <w:lang w:val="en-PH"/>
        </w:rPr>
        <w:t xml:space="preserve">is very important </w:t>
      </w:r>
      <w:r w:rsidR="007D7D18" w:rsidRPr="003E59FC">
        <w:rPr>
          <w:rFonts w:ascii="Arial Narrow" w:eastAsiaTheme="minorEastAsia" w:hAnsi="Arial Narrow" w:cs="Arial"/>
          <w:lang w:val="en-PH"/>
        </w:rPr>
        <w:t xml:space="preserve">here because of the “relationship between us and God </w:t>
      </w:r>
      <w:r w:rsidR="00013DBC" w:rsidRPr="003E59FC">
        <w:rPr>
          <w:rFonts w:ascii="Arial Narrow" w:eastAsiaTheme="minorEastAsia" w:hAnsi="Arial Narrow" w:cs="Arial"/>
          <w:lang w:val="en-PH"/>
        </w:rPr>
        <w:t>it nurtures.”</w:t>
      </w:r>
      <w:r w:rsidR="00013DBC">
        <w:rPr>
          <w:rStyle w:val="FootnoteReference"/>
          <w:rFonts w:ascii="Arial Narrow" w:eastAsiaTheme="minorEastAsia" w:hAnsi="Arial Narrow" w:cs="Arial"/>
          <w:lang w:val="en-PH"/>
        </w:rPr>
        <w:footnoteReference w:id="10"/>
      </w:r>
      <w:r w:rsidR="00BA06BD" w:rsidRPr="003E59FC">
        <w:rPr>
          <w:rFonts w:ascii="Arial Narrow" w:eastAsiaTheme="minorEastAsia" w:hAnsi="Arial Narrow" w:cs="Arial"/>
          <w:lang w:val="en-PH"/>
        </w:rPr>
        <w:t xml:space="preserve"> </w:t>
      </w:r>
      <w:r w:rsidR="00703E55" w:rsidRPr="003E59FC">
        <w:rPr>
          <w:rFonts w:ascii="Arial Narrow" w:eastAsiaTheme="minorEastAsia" w:hAnsi="Arial Narrow" w:cs="Arial"/>
          <w:lang w:val="en-PH"/>
        </w:rPr>
        <w:t>T</w:t>
      </w:r>
      <w:r w:rsidR="00697048" w:rsidRPr="003E59FC">
        <w:rPr>
          <w:rFonts w:ascii="Arial Narrow" w:eastAsiaTheme="minorEastAsia" w:hAnsi="Arial Narrow" w:cs="Arial"/>
          <w:lang w:val="en-PH"/>
        </w:rPr>
        <w:t>hrough praye</w:t>
      </w:r>
      <w:r w:rsidR="00F57552" w:rsidRPr="003E59FC">
        <w:rPr>
          <w:rFonts w:ascii="Arial Narrow" w:eastAsiaTheme="minorEastAsia" w:hAnsi="Arial Narrow" w:cs="Arial"/>
          <w:lang w:val="en-PH"/>
        </w:rPr>
        <w:t>r</w:t>
      </w:r>
      <w:r w:rsidR="00697048" w:rsidRPr="003E59FC">
        <w:rPr>
          <w:rFonts w:ascii="Arial Narrow" w:eastAsiaTheme="minorEastAsia" w:hAnsi="Arial Narrow" w:cs="Arial"/>
          <w:lang w:val="en-PH"/>
        </w:rPr>
        <w:t xml:space="preserve"> </w:t>
      </w:r>
      <w:r w:rsidR="00F57552" w:rsidRPr="003E59FC">
        <w:rPr>
          <w:rFonts w:ascii="Arial Narrow" w:eastAsiaTheme="minorEastAsia" w:hAnsi="Arial Narrow" w:cs="Arial"/>
          <w:lang w:val="en-PH"/>
        </w:rPr>
        <w:t xml:space="preserve">we learn God </w:t>
      </w:r>
      <w:r w:rsidR="003C2AFA" w:rsidRPr="003E59FC">
        <w:rPr>
          <w:rFonts w:ascii="Arial Narrow" w:eastAsiaTheme="minorEastAsia" w:hAnsi="Arial Narrow" w:cs="Arial"/>
          <w:lang w:val="en-PH"/>
        </w:rPr>
        <w:t xml:space="preserve">is always with us, He is in our midst and is </w:t>
      </w:r>
      <w:r w:rsidR="00DF3650">
        <w:rPr>
          <w:rFonts w:ascii="Arial Narrow" w:eastAsiaTheme="minorEastAsia" w:hAnsi="Arial Narrow" w:cs="Arial"/>
          <w:lang w:val="en-PH"/>
        </w:rPr>
        <w:t>closer to us than we are to ourselves</w:t>
      </w:r>
      <w:r w:rsidR="0019606C">
        <w:rPr>
          <w:rFonts w:ascii="Arial Narrow" w:eastAsiaTheme="minorEastAsia" w:hAnsi="Arial Narrow" w:cs="Arial"/>
          <w:lang w:val="en-PH"/>
        </w:rPr>
        <w:t>.</w:t>
      </w:r>
      <w:r w:rsidR="003C2AFA" w:rsidRPr="003E59FC">
        <w:rPr>
          <w:rFonts w:ascii="Arial Narrow" w:eastAsiaTheme="minorEastAsia" w:hAnsi="Arial Narrow" w:cs="Arial"/>
          <w:lang w:val="en-PH"/>
        </w:rPr>
        <w:t xml:space="preserve"> </w:t>
      </w:r>
      <w:r w:rsidR="00DE248F">
        <w:rPr>
          <w:rFonts w:ascii="Arial Narrow" w:eastAsiaTheme="minorEastAsia" w:hAnsi="Arial Narrow" w:cs="Arial"/>
          <w:lang w:val="en-PH"/>
        </w:rPr>
        <w:t>If</w:t>
      </w:r>
      <w:r w:rsidR="00D87CE2" w:rsidRPr="003E59FC">
        <w:rPr>
          <w:rFonts w:ascii="Arial Narrow" w:eastAsiaTheme="minorEastAsia" w:hAnsi="Arial Narrow" w:cs="Arial"/>
          <w:lang w:val="en-PH"/>
        </w:rPr>
        <w:t xml:space="preserve"> </w:t>
      </w:r>
      <w:r w:rsidR="00071DF8" w:rsidRPr="003E59FC">
        <w:rPr>
          <w:rFonts w:ascii="Arial Narrow" w:eastAsiaTheme="minorEastAsia" w:hAnsi="Arial Narrow" w:cs="Arial"/>
          <w:lang w:val="en-PH"/>
        </w:rPr>
        <w:t>“held with faith and trust”</w:t>
      </w:r>
      <w:r w:rsidR="000F7F05">
        <w:rPr>
          <w:rStyle w:val="FootnoteReference"/>
          <w:rFonts w:ascii="Arial Narrow" w:eastAsiaTheme="minorEastAsia" w:hAnsi="Arial Narrow" w:cs="Arial"/>
          <w:lang w:val="en-PH"/>
        </w:rPr>
        <w:footnoteReference w:id="11"/>
      </w:r>
      <w:r w:rsidR="006873CA" w:rsidRPr="003E59FC">
        <w:rPr>
          <w:rFonts w:ascii="Arial Narrow" w:eastAsiaTheme="minorEastAsia" w:hAnsi="Arial Narrow" w:cs="Arial"/>
          <w:lang w:val="en-PH"/>
        </w:rPr>
        <w:t xml:space="preserve"> </w:t>
      </w:r>
      <w:r w:rsidR="00DE248F">
        <w:rPr>
          <w:rFonts w:ascii="Arial Narrow" w:eastAsiaTheme="minorEastAsia" w:hAnsi="Arial Narrow" w:cs="Arial"/>
          <w:lang w:val="en-PH"/>
        </w:rPr>
        <w:t xml:space="preserve">prayer </w:t>
      </w:r>
      <w:r w:rsidR="00071DF8" w:rsidRPr="003E59FC">
        <w:rPr>
          <w:rFonts w:ascii="Arial Narrow" w:eastAsiaTheme="minorEastAsia" w:hAnsi="Arial Narrow" w:cs="Arial"/>
          <w:lang w:val="en-PH"/>
        </w:rPr>
        <w:t xml:space="preserve">may lead us to a </w:t>
      </w:r>
      <w:r w:rsidR="008B14A1" w:rsidRPr="003E59FC">
        <w:rPr>
          <w:rFonts w:ascii="Arial Narrow" w:eastAsiaTheme="minorEastAsia" w:hAnsi="Arial Narrow" w:cs="Arial"/>
          <w:lang w:val="en-PH"/>
        </w:rPr>
        <w:t>deeper understanding of who God is and</w:t>
      </w:r>
      <w:r w:rsidR="008D1ECB" w:rsidRPr="003E59FC">
        <w:rPr>
          <w:rFonts w:ascii="Arial Narrow" w:eastAsiaTheme="minorEastAsia" w:hAnsi="Arial Narrow" w:cs="Arial"/>
          <w:lang w:val="en-PH"/>
        </w:rPr>
        <w:t xml:space="preserve"> </w:t>
      </w:r>
      <w:r w:rsidR="004C7721" w:rsidRPr="003E59FC">
        <w:rPr>
          <w:rFonts w:ascii="Arial Narrow" w:eastAsiaTheme="minorEastAsia" w:hAnsi="Arial Narrow" w:cs="Arial"/>
          <w:lang w:val="en-PH"/>
        </w:rPr>
        <w:t>will bring us</w:t>
      </w:r>
      <w:r w:rsidR="000E6D70" w:rsidRPr="003E59FC">
        <w:rPr>
          <w:rFonts w:ascii="Arial Narrow" w:eastAsiaTheme="minorEastAsia" w:hAnsi="Arial Narrow" w:cs="Arial"/>
          <w:lang w:val="en-PH"/>
        </w:rPr>
        <w:t xml:space="preserve"> </w:t>
      </w:r>
      <w:r w:rsidR="001B1F29" w:rsidRPr="003E59FC">
        <w:rPr>
          <w:rFonts w:ascii="Arial Narrow" w:eastAsiaTheme="minorEastAsia" w:hAnsi="Arial Narrow" w:cs="Arial"/>
          <w:lang w:val="en-PH"/>
        </w:rPr>
        <w:t>awareness</w:t>
      </w:r>
      <w:r w:rsidR="004C7721" w:rsidRPr="003E59FC">
        <w:rPr>
          <w:rFonts w:ascii="Arial Narrow" w:eastAsiaTheme="minorEastAsia" w:hAnsi="Arial Narrow" w:cs="Arial"/>
          <w:lang w:val="en-PH"/>
        </w:rPr>
        <w:t xml:space="preserve"> on</w:t>
      </w:r>
      <w:r w:rsidR="008B14A1" w:rsidRPr="003E59FC">
        <w:rPr>
          <w:rFonts w:ascii="Arial Narrow" w:eastAsiaTheme="minorEastAsia" w:hAnsi="Arial Narrow" w:cs="Arial"/>
          <w:lang w:val="en-PH"/>
        </w:rPr>
        <w:t xml:space="preserve"> how </w:t>
      </w:r>
      <w:r w:rsidR="000D4417" w:rsidRPr="003E59FC">
        <w:rPr>
          <w:rFonts w:ascii="Arial Narrow" w:eastAsiaTheme="minorEastAsia" w:hAnsi="Arial Narrow" w:cs="Arial"/>
          <w:lang w:val="en-PH"/>
        </w:rPr>
        <w:t xml:space="preserve">He is actively working in our life through Jesus in the Spirit. </w:t>
      </w:r>
      <w:r w:rsidR="00083535">
        <w:rPr>
          <w:rFonts w:ascii="Arial Narrow" w:eastAsiaTheme="minorEastAsia" w:hAnsi="Arial Narrow" w:cs="Arial"/>
          <w:lang w:val="en-PH"/>
        </w:rPr>
        <w:t xml:space="preserve">Recognizing </w:t>
      </w:r>
      <w:r w:rsidR="005D59B7">
        <w:rPr>
          <w:rFonts w:ascii="Arial Narrow" w:eastAsiaTheme="minorEastAsia" w:hAnsi="Arial Narrow" w:cs="Arial"/>
          <w:lang w:val="en-PH"/>
        </w:rPr>
        <w:t>God’s active work</w:t>
      </w:r>
      <w:r w:rsidR="00C12ECA">
        <w:rPr>
          <w:rFonts w:ascii="Arial Narrow" w:eastAsiaTheme="minorEastAsia" w:hAnsi="Arial Narrow" w:cs="Arial"/>
          <w:lang w:val="en-PH"/>
        </w:rPr>
        <w:t xml:space="preserve"> in and with us w</w:t>
      </w:r>
      <w:r w:rsidR="0037199D">
        <w:rPr>
          <w:rFonts w:ascii="Arial Narrow" w:eastAsiaTheme="minorEastAsia" w:hAnsi="Arial Narrow" w:cs="Arial"/>
          <w:lang w:val="en-PH"/>
        </w:rPr>
        <w:t xml:space="preserve">ill </w:t>
      </w:r>
      <w:r w:rsidR="00975954">
        <w:rPr>
          <w:rFonts w:ascii="Arial Narrow" w:eastAsiaTheme="minorEastAsia" w:hAnsi="Arial Narrow" w:cs="Arial"/>
          <w:lang w:val="en-PH"/>
        </w:rPr>
        <w:t>move</w:t>
      </w:r>
      <w:r w:rsidR="0037199D">
        <w:rPr>
          <w:rFonts w:ascii="Arial Narrow" w:eastAsiaTheme="minorEastAsia" w:hAnsi="Arial Narrow" w:cs="Arial"/>
          <w:lang w:val="en-PH"/>
        </w:rPr>
        <w:t xml:space="preserve"> us to living life in</w:t>
      </w:r>
      <w:r w:rsidR="00FD31C3">
        <w:rPr>
          <w:rFonts w:ascii="Arial Narrow" w:eastAsiaTheme="minorEastAsia" w:hAnsi="Arial Narrow" w:cs="Arial"/>
          <w:lang w:val="en-PH"/>
        </w:rPr>
        <w:t>to</w:t>
      </w:r>
      <w:r w:rsidR="0037199D">
        <w:rPr>
          <w:rFonts w:ascii="Arial Narrow" w:eastAsiaTheme="minorEastAsia" w:hAnsi="Arial Narrow" w:cs="Arial"/>
          <w:lang w:val="en-PH"/>
        </w:rPr>
        <w:t xml:space="preserve"> the light of fa</w:t>
      </w:r>
      <w:r w:rsidR="00D1722F">
        <w:rPr>
          <w:rFonts w:ascii="Arial Narrow" w:eastAsiaTheme="minorEastAsia" w:hAnsi="Arial Narrow" w:cs="Arial"/>
          <w:lang w:val="en-PH"/>
        </w:rPr>
        <w:t>ith</w:t>
      </w:r>
      <w:r w:rsidR="004627B6">
        <w:rPr>
          <w:rFonts w:ascii="Arial Narrow" w:eastAsiaTheme="minorEastAsia" w:hAnsi="Arial Narrow" w:cs="Arial"/>
          <w:lang w:val="en-PH"/>
        </w:rPr>
        <w:t xml:space="preserve"> and will strengthen us as we strive to live faithfully as true disciples of Christ. </w:t>
      </w:r>
    </w:p>
    <w:p w14:paraId="44B904BC" w14:textId="77777777" w:rsidR="00B35CDE" w:rsidRPr="0051409D" w:rsidRDefault="00292479" w:rsidP="00ED4006">
      <w:pPr>
        <w:spacing w:after="160"/>
        <w:rPr>
          <w:rFonts w:ascii="Arial Narrow" w:eastAsiaTheme="minorEastAsia" w:hAnsi="Arial Narrow" w:cs="Arial"/>
          <w:lang w:val="en-PH"/>
        </w:rPr>
      </w:pPr>
      <w:r>
        <w:rPr>
          <w:rFonts w:ascii="Arial Narrow" w:eastAsiaTheme="minorEastAsia" w:hAnsi="Arial Narrow" w:cs="Arial"/>
          <w:b/>
          <w:lang w:val="en-PH"/>
        </w:rPr>
        <w:tab/>
      </w:r>
      <w:r w:rsidR="0009051C">
        <w:rPr>
          <w:rFonts w:ascii="Arial Narrow" w:eastAsiaTheme="minorEastAsia" w:hAnsi="Arial Narrow" w:cs="Arial"/>
          <w:b/>
          <w:lang w:val="en-PH"/>
        </w:rPr>
        <w:t xml:space="preserve">The </w:t>
      </w:r>
      <w:r w:rsidR="002C77E1" w:rsidRPr="00C61FFB">
        <w:rPr>
          <w:rFonts w:ascii="Arial Narrow" w:eastAsiaTheme="minorEastAsia" w:hAnsi="Arial Narrow" w:cs="Arial"/>
          <w:b/>
          <w:lang w:val="en-PH"/>
        </w:rPr>
        <w:t xml:space="preserve">second pattern </w:t>
      </w:r>
      <w:r w:rsidR="00251CB4" w:rsidRPr="00C61FFB">
        <w:rPr>
          <w:rFonts w:ascii="Arial Narrow" w:eastAsiaTheme="minorEastAsia" w:hAnsi="Arial Narrow" w:cs="Arial"/>
          <w:b/>
          <w:lang w:val="en-PH"/>
        </w:rPr>
        <w:t>of speech</w:t>
      </w:r>
      <w:r w:rsidR="00566EAD" w:rsidRPr="00292479">
        <w:rPr>
          <w:rFonts w:ascii="Arial Narrow" w:eastAsiaTheme="minorEastAsia" w:hAnsi="Arial Narrow" w:cs="Arial"/>
          <w:lang w:val="en-PH"/>
        </w:rPr>
        <w:t xml:space="preserve"> </w:t>
      </w:r>
      <w:r w:rsidR="00C61FFB">
        <w:rPr>
          <w:rFonts w:ascii="Arial Narrow" w:eastAsiaTheme="minorEastAsia" w:hAnsi="Arial Narrow" w:cs="Arial"/>
          <w:lang w:val="en-PH"/>
        </w:rPr>
        <w:t xml:space="preserve">is </w:t>
      </w:r>
      <w:r w:rsidR="00566EAD" w:rsidRPr="00292479">
        <w:rPr>
          <w:rFonts w:ascii="Arial Narrow" w:eastAsiaTheme="minorEastAsia" w:hAnsi="Arial Narrow" w:cs="Arial"/>
          <w:lang w:val="en-PH"/>
        </w:rPr>
        <w:t>from the Eucharistic prayers</w:t>
      </w:r>
      <w:r w:rsidR="00C61FFB">
        <w:rPr>
          <w:rFonts w:ascii="Arial Narrow" w:eastAsiaTheme="minorEastAsia" w:hAnsi="Arial Narrow" w:cs="Arial"/>
          <w:lang w:val="en-PH"/>
        </w:rPr>
        <w:t xml:space="preserve"> where in the author </w:t>
      </w:r>
      <w:r w:rsidR="00B37C4E" w:rsidRPr="00292479">
        <w:rPr>
          <w:rFonts w:ascii="Arial Narrow" w:eastAsiaTheme="minorEastAsia" w:hAnsi="Arial Narrow" w:cs="Arial"/>
          <w:lang w:val="en-PH"/>
        </w:rPr>
        <w:t xml:space="preserve">emphasized that </w:t>
      </w:r>
      <w:r w:rsidR="00243DFA" w:rsidRPr="00292479">
        <w:rPr>
          <w:rFonts w:ascii="Arial Narrow" w:eastAsiaTheme="minorEastAsia" w:hAnsi="Arial Narrow" w:cs="Arial"/>
          <w:lang w:val="en-PH"/>
        </w:rPr>
        <w:t>“</w:t>
      </w:r>
      <w:r w:rsidR="00567EC2" w:rsidRPr="00292479">
        <w:rPr>
          <w:rFonts w:ascii="Arial Narrow" w:eastAsiaTheme="minorEastAsia" w:hAnsi="Arial Narrow" w:cs="Arial"/>
          <w:lang w:val="en-PH"/>
        </w:rPr>
        <w:t>the Father, through the Word or Son and in the Spirit create and gives life to all. It tells us that through the same Son and in the same Spirit the Father redeems. The Father redeems by drawing us into the Son as the members of His body and as his sons and daughters, and it tells us that we are drawn into the Son by means of the Spirit’s life- giving work in us.</w:t>
      </w:r>
      <w:r w:rsidR="00E04F12" w:rsidRPr="00292479">
        <w:rPr>
          <w:rFonts w:ascii="Arial Narrow" w:eastAsiaTheme="minorEastAsia" w:hAnsi="Arial Narrow" w:cs="Arial"/>
          <w:lang w:val="en-PH"/>
        </w:rPr>
        <w:t>”</w:t>
      </w:r>
      <w:r w:rsidR="003E7844">
        <w:rPr>
          <w:rStyle w:val="FootnoteReference"/>
          <w:rFonts w:ascii="Arial Narrow" w:eastAsiaTheme="minorEastAsia" w:hAnsi="Arial Narrow" w:cs="Arial"/>
          <w:lang w:val="en-PH"/>
        </w:rPr>
        <w:footnoteReference w:id="12"/>
      </w:r>
      <w:r w:rsidR="0022711A" w:rsidRPr="00292479">
        <w:rPr>
          <w:rFonts w:ascii="Arial Narrow" w:eastAsiaTheme="minorEastAsia" w:hAnsi="Arial Narrow" w:cs="Arial"/>
          <w:lang w:val="en-PH"/>
        </w:rPr>
        <w:t xml:space="preserve"> </w:t>
      </w:r>
      <w:r w:rsidR="00C21A9B" w:rsidRPr="00292479">
        <w:rPr>
          <w:rFonts w:ascii="Arial Narrow" w:eastAsiaTheme="minorEastAsia" w:hAnsi="Arial Narrow" w:cs="Arial"/>
          <w:lang w:val="en-PH"/>
        </w:rPr>
        <w:t xml:space="preserve">This basically </w:t>
      </w:r>
      <w:r w:rsidR="00BC0BEB" w:rsidRPr="00292479">
        <w:rPr>
          <w:rFonts w:ascii="Arial Narrow" w:eastAsiaTheme="minorEastAsia" w:hAnsi="Arial Narrow" w:cs="Arial"/>
          <w:lang w:val="en-PH"/>
        </w:rPr>
        <w:t>affirms</w:t>
      </w:r>
      <w:r w:rsidR="00C21A9B" w:rsidRPr="00292479">
        <w:rPr>
          <w:rFonts w:ascii="Arial Narrow" w:eastAsiaTheme="minorEastAsia" w:hAnsi="Arial Narrow" w:cs="Arial"/>
          <w:lang w:val="en-PH"/>
        </w:rPr>
        <w:t xml:space="preserve"> the statement of CFC that says, “</w:t>
      </w:r>
      <w:r w:rsidR="002D314B" w:rsidRPr="00292479">
        <w:rPr>
          <w:rFonts w:ascii="Arial Narrow" w:eastAsiaTheme="minorEastAsia" w:hAnsi="Arial Narrow" w:cs="Arial"/>
          <w:lang w:val="en-PH"/>
        </w:rPr>
        <w:t>all three Divine Persons act together as ONE GOD in creating, redeeming</w:t>
      </w:r>
      <w:r w:rsidR="00FF4ECB" w:rsidRPr="00292479">
        <w:rPr>
          <w:rFonts w:ascii="Arial Narrow" w:eastAsiaTheme="minorEastAsia" w:hAnsi="Arial Narrow" w:cs="Arial"/>
          <w:lang w:val="en-PH"/>
        </w:rPr>
        <w:t xml:space="preserve"> and sanctifying.”</w:t>
      </w:r>
      <w:r w:rsidR="00FF4ECB">
        <w:rPr>
          <w:rStyle w:val="FootnoteReference"/>
          <w:rFonts w:ascii="Arial Narrow" w:eastAsiaTheme="minorEastAsia" w:hAnsi="Arial Narrow" w:cs="Arial"/>
          <w:lang w:val="en-PH"/>
        </w:rPr>
        <w:footnoteReference w:id="13"/>
      </w:r>
      <w:r w:rsidR="00BB05AF" w:rsidRPr="00292479">
        <w:rPr>
          <w:rFonts w:ascii="Arial Narrow" w:eastAsiaTheme="minorEastAsia" w:hAnsi="Arial Narrow" w:cs="Arial"/>
          <w:lang w:val="en-PH"/>
        </w:rPr>
        <w:t xml:space="preserve"> </w:t>
      </w:r>
      <w:r w:rsidR="00CE06BD">
        <w:rPr>
          <w:rFonts w:ascii="Arial Narrow" w:eastAsiaTheme="minorEastAsia" w:hAnsi="Arial Narrow" w:cs="Arial"/>
          <w:lang w:val="en-PH"/>
        </w:rPr>
        <w:t>However,</w:t>
      </w:r>
      <w:r w:rsidR="004C4B49" w:rsidRPr="00292479">
        <w:rPr>
          <w:rFonts w:ascii="Arial Narrow" w:eastAsiaTheme="minorEastAsia" w:hAnsi="Arial Narrow" w:cs="Arial"/>
          <w:lang w:val="en-PH"/>
        </w:rPr>
        <w:t xml:space="preserve"> though the </w:t>
      </w:r>
      <w:r w:rsidR="00966F7C" w:rsidRPr="00292479">
        <w:rPr>
          <w:rFonts w:ascii="Arial Narrow" w:eastAsiaTheme="minorEastAsia" w:hAnsi="Arial Narrow" w:cs="Arial"/>
          <w:lang w:val="en-PH"/>
        </w:rPr>
        <w:t xml:space="preserve">role of the </w:t>
      </w:r>
      <w:r w:rsidR="00B73FFD" w:rsidRPr="00292479">
        <w:rPr>
          <w:rFonts w:ascii="Arial Narrow" w:eastAsiaTheme="minorEastAsia" w:hAnsi="Arial Narrow" w:cs="Arial"/>
          <w:lang w:val="en-PH"/>
        </w:rPr>
        <w:t>Father is</w:t>
      </w:r>
      <w:r w:rsidR="004C4B49" w:rsidRPr="00292479">
        <w:rPr>
          <w:rFonts w:ascii="Arial Narrow" w:eastAsiaTheme="minorEastAsia" w:hAnsi="Arial Narrow" w:cs="Arial"/>
          <w:lang w:val="en-PH"/>
        </w:rPr>
        <w:t xml:space="preserve"> Creator, </w:t>
      </w:r>
      <w:r w:rsidR="008B3201" w:rsidRPr="00292479">
        <w:rPr>
          <w:rFonts w:ascii="Arial Narrow" w:eastAsiaTheme="minorEastAsia" w:hAnsi="Arial Narrow" w:cs="Arial"/>
          <w:lang w:val="en-PH"/>
        </w:rPr>
        <w:t xml:space="preserve">the Son is Redeemer and the Holy Spirit is the Sanctifier, </w:t>
      </w:r>
      <w:r w:rsidR="00CF6CFF" w:rsidRPr="00292479">
        <w:rPr>
          <w:rFonts w:ascii="Arial Narrow" w:eastAsiaTheme="minorEastAsia" w:hAnsi="Arial Narrow" w:cs="Arial"/>
          <w:lang w:val="en-PH"/>
        </w:rPr>
        <w:t>all three Divine Person</w:t>
      </w:r>
      <w:r w:rsidR="009B43EE" w:rsidRPr="00292479">
        <w:rPr>
          <w:rFonts w:ascii="Arial Narrow" w:eastAsiaTheme="minorEastAsia" w:hAnsi="Arial Narrow" w:cs="Arial"/>
          <w:lang w:val="en-PH"/>
        </w:rPr>
        <w:t xml:space="preserve">s </w:t>
      </w:r>
      <w:r w:rsidR="00F736A4" w:rsidRPr="00292479">
        <w:rPr>
          <w:rFonts w:ascii="Arial Narrow" w:eastAsiaTheme="minorEastAsia" w:hAnsi="Arial Narrow" w:cs="Arial"/>
          <w:lang w:val="en-PH"/>
        </w:rPr>
        <w:t>are no</w:t>
      </w:r>
      <w:r w:rsidR="00DC1C92" w:rsidRPr="00292479">
        <w:rPr>
          <w:rFonts w:ascii="Arial Narrow" w:eastAsiaTheme="minorEastAsia" w:hAnsi="Arial Narrow" w:cs="Arial"/>
          <w:lang w:val="en-PH"/>
        </w:rPr>
        <w:t>t wo</w:t>
      </w:r>
      <w:r w:rsidR="00AE73B7" w:rsidRPr="00292479">
        <w:rPr>
          <w:rFonts w:ascii="Arial Narrow" w:eastAsiaTheme="minorEastAsia" w:hAnsi="Arial Narrow" w:cs="Arial"/>
          <w:lang w:val="en-PH"/>
        </w:rPr>
        <w:t xml:space="preserve">rking individually in doing these </w:t>
      </w:r>
      <w:r w:rsidR="00DC1C92" w:rsidRPr="00292479">
        <w:rPr>
          <w:rFonts w:ascii="Arial Narrow" w:eastAsiaTheme="minorEastAsia" w:hAnsi="Arial Narrow" w:cs="Arial"/>
          <w:lang w:val="en-PH"/>
        </w:rPr>
        <w:t>roles that made t</w:t>
      </w:r>
      <w:r w:rsidR="004D7F48" w:rsidRPr="00292479">
        <w:rPr>
          <w:rFonts w:ascii="Arial Narrow" w:eastAsiaTheme="minorEastAsia" w:hAnsi="Arial Narrow" w:cs="Arial"/>
          <w:lang w:val="en-PH"/>
        </w:rPr>
        <w:t>hem distinct from each other. But</w:t>
      </w:r>
      <w:r w:rsidR="0000481F" w:rsidRPr="00292479">
        <w:rPr>
          <w:rFonts w:ascii="Arial Narrow" w:eastAsiaTheme="minorEastAsia" w:hAnsi="Arial Narrow" w:cs="Arial"/>
          <w:lang w:val="en-PH"/>
        </w:rPr>
        <w:t xml:space="preserve"> rath</w:t>
      </w:r>
      <w:r w:rsidR="009E7F95" w:rsidRPr="00292479">
        <w:rPr>
          <w:rFonts w:ascii="Arial Narrow" w:eastAsiaTheme="minorEastAsia" w:hAnsi="Arial Narrow" w:cs="Arial"/>
          <w:lang w:val="en-PH"/>
        </w:rPr>
        <w:t>er</w:t>
      </w:r>
      <w:r w:rsidR="004D7F48" w:rsidRPr="00292479">
        <w:rPr>
          <w:rFonts w:ascii="Arial Narrow" w:eastAsiaTheme="minorEastAsia" w:hAnsi="Arial Narrow" w:cs="Arial"/>
          <w:lang w:val="en-PH"/>
        </w:rPr>
        <w:t>,</w:t>
      </w:r>
      <w:r w:rsidR="009E7F95" w:rsidRPr="00292479">
        <w:rPr>
          <w:rFonts w:ascii="Arial Narrow" w:eastAsiaTheme="minorEastAsia" w:hAnsi="Arial Narrow" w:cs="Arial"/>
          <w:lang w:val="en-PH"/>
        </w:rPr>
        <w:t xml:space="preserve"> they are always </w:t>
      </w:r>
      <w:r w:rsidR="00AE73B7" w:rsidRPr="00292479">
        <w:rPr>
          <w:rFonts w:ascii="Arial Narrow" w:eastAsiaTheme="minorEastAsia" w:hAnsi="Arial Narrow" w:cs="Arial"/>
          <w:lang w:val="en-PH"/>
        </w:rPr>
        <w:t xml:space="preserve">one </w:t>
      </w:r>
      <w:r w:rsidR="009E7F95" w:rsidRPr="00292479">
        <w:rPr>
          <w:rFonts w:ascii="Arial Narrow" w:eastAsiaTheme="minorEastAsia" w:hAnsi="Arial Narrow" w:cs="Arial"/>
          <w:lang w:val="en-PH"/>
        </w:rPr>
        <w:t xml:space="preserve">in </w:t>
      </w:r>
      <w:r w:rsidR="00C30B9F" w:rsidRPr="00292479">
        <w:rPr>
          <w:rFonts w:ascii="Arial Narrow" w:eastAsiaTheme="minorEastAsia" w:hAnsi="Arial Narrow" w:cs="Arial"/>
          <w:lang w:val="en-PH"/>
        </w:rPr>
        <w:t>doing this</w:t>
      </w:r>
      <w:r w:rsidR="00AE73B7" w:rsidRPr="00292479">
        <w:rPr>
          <w:rFonts w:ascii="Arial Narrow" w:eastAsiaTheme="minorEastAsia" w:hAnsi="Arial Narrow" w:cs="Arial"/>
          <w:lang w:val="en-PH"/>
        </w:rPr>
        <w:t xml:space="preserve"> </w:t>
      </w:r>
      <w:r w:rsidR="00636E80" w:rsidRPr="00292479">
        <w:rPr>
          <w:rFonts w:ascii="Arial Narrow" w:eastAsiaTheme="minorEastAsia" w:hAnsi="Arial Narrow" w:cs="Arial"/>
          <w:lang w:val="en-PH"/>
        </w:rPr>
        <w:t xml:space="preserve">salvific work for </w:t>
      </w:r>
      <w:r w:rsidR="00A52E30" w:rsidRPr="00292479">
        <w:rPr>
          <w:rFonts w:ascii="Arial Narrow" w:eastAsiaTheme="minorEastAsia" w:hAnsi="Arial Narrow" w:cs="Arial"/>
          <w:lang w:val="en-PH"/>
        </w:rPr>
        <w:t xml:space="preserve">the redemption of us all </w:t>
      </w:r>
      <w:r w:rsidR="00C30B9F" w:rsidRPr="00292479">
        <w:rPr>
          <w:rFonts w:ascii="Arial Narrow" w:eastAsiaTheme="minorEastAsia" w:hAnsi="Arial Narrow" w:cs="Arial"/>
          <w:lang w:val="en-PH"/>
        </w:rPr>
        <w:t xml:space="preserve">to </w:t>
      </w:r>
      <w:r w:rsidR="001F7CEB" w:rsidRPr="0051409D">
        <w:rPr>
          <w:rFonts w:ascii="Arial Narrow" w:eastAsiaTheme="minorEastAsia" w:hAnsi="Arial Narrow" w:cs="Arial"/>
          <w:lang w:val="en-PH"/>
        </w:rPr>
        <w:t>draw</w:t>
      </w:r>
      <w:r w:rsidR="00C30B9F" w:rsidRPr="0051409D">
        <w:rPr>
          <w:rFonts w:ascii="Arial Narrow" w:eastAsiaTheme="minorEastAsia" w:hAnsi="Arial Narrow" w:cs="Arial"/>
          <w:lang w:val="en-PH"/>
        </w:rPr>
        <w:t xml:space="preserve"> </w:t>
      </w:r>
      <w:r w:rsidR="001F7CEB" w:rsidRPr="0051409D">
        <w:rPr>
          <w:rFonts w:ascii="Arial Narrow" w:eastAsiaTheme="minorEastAsia" w:hAnsi="Arial Narrow" w:cs="Arial"/>
          <w:lang w:val="en-PH"/>
        </w:rPr>
        <w:t xml:space="preserve">us back in union with God. </w:t>
      </w:r>
      <w:r w:rsidR="00256719" w:rsidRPr="00292479">
        <w:rPr>
          <w:rFonts w:ascii="Arial Narrow" w:eastAsiaTheme="minorEastAsia" w:hAnsi="Arial Narrow" w:cs="Arial"/>
          <w:lang w:val="en-PH"/>
        </w:rPr>
        <w:t xml:space="preserve">With this, we can learn more </w:t>
      </w:r>
      <w:r w:rsidR="00980016" w:rsidRPr="00292479">
        <w:rPr>
          <w:rFonts w:ascii="Arial Narrow" w:eastAsiaTheme="minorEastAsia" w:hAnsi="Arial Narrow" w:cs="Arial"/>
          <w:lang w:val="en-PH"/>
        </w:rPr>
        <w:t xml:space="preserve">on how </w:t>
      </w:r>
      <w:r w:rsidR="00FD5302" w:rsidRPr="00292479">
        <w:rPr>
          <w:rFonts w:ascii="Arial Narrow" w:eastAsiaTheme="minorEastAsia" w:hAnsi="Arial Narrow" w:cs="Arial"/>
          <w:lang w:val="en-PH"/>
        </w:rPr>
        <w:t>“</w:t>
      </w:r>
      <w:r w:rsidR="00980016" w:rsidRPr="00292479">
        <w:rPr>
          <w:rFonts w:ascii="Arial Narrow" w:eastAsiaTheme="minorEastAsia" w:hAnsi="Arial Narrow" w:cs="Arial"/>
          <w:lang w:val="en-PH"/>
        </w:rPr>
        <w:t xml:space="preserve">our lives as Christians are </w:t>
      </w:r>
      <w:r w:rsidR="00E07713" w:rsidRPr="00292479">
        <w:rPr>
          <w:rFonts w:ascii="Arial Narrow" w:eastAsiaTheme="minorEastAsia" w:hAnsi="Arial Narrow" w:cs="Arial"/>
          <w:lang w:val="en-PH"/>
        </w:rPr>
        <w:t>enveloped by the Trinitarian life of God</w:t>
      </w:r>
      <w:r w:rsidR="00CC3EF4" w:rsidRPr="00292479">
        <w:rPr>
          <w:rFonts w:ascii="Arial Narrow" w:eastAsiaTheme="minorEastAsia" w:hAnsi="Arial Narrow" w:cs="Arial"/>
          <w:lang w:val="en-PH"/>
        </w:rPr>
        <w:t>.</w:t>
      </w:r>
      <w:r w:rsidR="00FD5302" w:rsidRPr="00292479">
        <w:rPr>
          <w:rFonts w:ascii="Arial Narrow" w:eastAsiaTheme="minorEastAsia" w:hAnsi="Arial Narrow" w:cs="Arial"/>
          <w:lang w:val="en-PH"/>
        </w:rPr>
        <w:t>”</w:t>
      </w:r>
      <w:r w:rsidR="00CC3EF4">
        <w:rPr>
          <w:rStyle w:val="FootnoteReference"/>
          <w:rFonts w:ascii="Arial Narrow" w:eastAsiaTheme="minorEastAsia" w:hAnsi="Arial Narrow" w:cs="Arial"/>
          <w:lang w:val="en-PH"/>
        </w:rPr>
        <w:footnoteReference w:id="14"/>
      </w:r>
      <w:r w:rsidR="00FD5302" w:rsidRPr="00292479">
        <w:rPr>
          <w:rFonts w:ascii="Arial Narrow" w:eastAsiaTheme="minorEastAsia" w:hAnsi="Arial Narrow" w:cs="Arial"/>
          <w:lang w:val="en-PH"/>
        </w:rPr>
        <w:t xml:space="preserve"> </w:t>
      </w:r>
      <w:r w:rsidR="00FD0E00" w:rsidRPr="00292479">
        <w:rPr>
          <w:rFonts w:ascii="Arial Narrow" w:eastAsiaTheme="minorEastAsia" w:hAnsi="Arial Narrow" w:cs="Arial"/>
          <w:lang w:val="en-PH"/>
        </w:rPr>
        <w:t xml:space="preserve">As Christians, </w:t>
      </w:r>
      <w:r w:rsidR="008356BD" w:rsidRPr="00292479">
        <w:rPr>
          <w:rFonts w:ascii="Arial Narrow" w:eastAsiaTheme="minorEastAsia" w:hAnsi="Arial Narrow" w:cs="Arial"/>
          <w:lang w:val="en-PH"/>
        </w:rPr>
        <w:t>“</w:t>
      </w:r>
      <w:r w:rsidR="00FD0E00" w:rsidRPr="00292479">
        <w:rPr>
          <w:rFonts w:ascii="Arial Narrow" w:eastAsiaTheme="minorEastAsia" w:hAnsi="Arial Narrow" w:cs="Arial"/>
          <w:lang w:val="en-PH"/>
        </w:rPr>
        <w:t>we were baptized in the name of the Father, Son and Spirit</w:t>
      </w:r>
      <w:r w:rsidR="008356BD" w:rsidRPr="00292479">
        <w:rPr>
          <w:rFonts w:ascii="Arial Narrow" w:eastAsiaTheme="minorEastAsia" w:hAnsi="Arial Narrow" w:cs="Arial"/>
          <w:lang w:val="en-PH"/>
        </w:rPr>
        <w:t>.”</w:t>
      </w:r>
      <w:r w:rsidR="008356BD">
        <w:rPr>
          <w:rStyle w:val="FootnoteReference"/>
          <w:rFonts w:ascii="Arial Narrow" w:eastAsiaTheme="minorEastAsia" w:hAnsi="Arial Narrow" w:cs="Arial"/>
          <w:lang w:val="en-PH"/>
        </w:rPr>
        <w:footnoteReference w:id="15"/>
      </w:r>
      <w:r w:rsidR="008356BD" w:rsidRPr="00292479">
        <w:rPr>
          <w:rFonts w:ascii="Arial Narrow" w:eastAsiaTheme="minorEastAsia" w:hAnsi="Arial Narrow" w:cs="Arial"/>
          <w:lang w:val="en-PH"/>
        </w:rPr>
        <w:t xml:space="preserve"> </w:t>
      </w:r>
      <w:r w:rsidR="00FD0E00" w:rsidRPr="00292479">
        <w:rPr>
          <w:rFonts w:ascii="Arial Narrow" w:eastAsiaTheme="minorEastAsia" w:hAnsi="Arial Narrow" w:cs="Arial"/>
          <w:lang w:val="en-PH"/>
        </w:rPr>
        <w:t xml:space="preserve">It is in baptism that we become adopted sons and daughters of God and as we </w:t>
      </w:r>
      <w:r w:rsidR="00CC3EF4" w:rsidRPr="00292479">
        <w:rPr>
          <w:rFonts w:ascii="Arial Narrow" w:eastAsiaTheme="minorEastAsia" w:hAnsi="Arial Narrow" w:cs="Arial"/>
          <w:lang w:val="en-PH"/>
        </w:rPr>
        <w:t xml:space="preserve">receive the sacrament of Baptism </w:t>
      </w:r>
      <w:r w:rsidR="00FD0E00" w:rsidRPr="00292479">
        <w:rPr>
          <w:rFonts w:ascii="Arial Narrow" w:eastAsiaTheme="minorEastAsia" w:hAnsi="Arial Narrow" w:cs="Arial"/>
          <w:lang w:val="en-PH"/>
        </w:rPr>
        <w:t xml:space="preserve">we are called </w:t>
      </w:r>
      <w:r w:rsidR="00CC3EF4" w:rsidRPr="00292479">
        <w:rPr>
          <w:rFonts w:ascii="Arial Narrow" w:eastAsiaTheme="minorEastAsia" w:hAnsi="Arial Narrow" w:cs="Arial"/>
          <w:lang w:val="en-PH"/>
        </w:rPr>
        <w:t xml:space="preserve">to share in the </w:t>
      </w:r>
      <w:r w:rsidR="008356BD" w:rsidRPr="00292479">
        <w:rPr>
          <w:rFonts w:ascii="Arial Narrow" w:eastAsiaTheme="minorEastAsia" w:hAnsi="Arial Narrow" w:cs="Arial"/>
          <w:lang w:val="en-PH"/>
        </w:rPr>
        <w:t xml:space="preserve">His divine life </w:t>
      </w:r>
      <w:r w:rsidR="00CC3EF4" w:rsidRPr="00292479">
        <w:rPr>
          <w:rFonts w:ascii="Arial Narrow" w:eastAsiaTheme="minorEastAsia" w:hAnsi="Arial Narrow" w:cs="Arial"/>
          <w:lang w:val="en-PH"/>
        </w:rPr>
        <w:t>which means to think, speak and act like Jesus</w:t>
      </w:r>
      <w:r w:rsidR="008356BD" w:rsidRPr="00292479">
        <w:rPr>
          <w:rFonts w:ascii="Arial Narrow" w:eastAsiaTheme="minorEastAsia" w:hAnsi="Arial Narrow" w:cs="Arial"/>
          <w:lang w:val="en-PH"/>
        </w:rPr>
        <w:t>,</w:t>
      </w:r>
      <w:r w:rsidR="00CC3EF4" w:rsidRPr="00292479">
        <w:rPr>
          <w:rFonts w:ascii="Arial Narrow" w:eastAsiaTheme="minorEastAsia" w:hAnsi="Arial Narrow" w:cs="Arial"/>
          <w:lang w:val="en-PH"/>
        </w:rPr>
        <w:t xml:space="preserve"> who </w:t>
      </w:r>
      <w:r w:rsidR="008356BD" w:rsidRPr="00292479">
        <w:rPr>
          <w:rFonts w:ascii="Arial Narrow" w:eastAsiaTheme="minorEastAsia" w:hAnsi="Arial Narrow" w:cs="Arial"/>
          <w:lang w:val="en-PH"/>
        </w:rPr>
        <w:t xml:space="preserve">in the Spirit, </w:t>
      </w:r>
      <w:r w:rsidR="00CC3EF4" w:rsidRPr="00292479">
        <w:rPr>
          <w:rFonts w:ascii="Arial Narrow" w:eastAsiaTheme="minorEastAsia" w:hAnsi="Arial Narrow" w:cs="Arial"/>
          <w:lang w:val="en-PH"/>
        </w:rPr>
        <w:t>fully revealed to the Father</w:t>
      </w:r>
      <w:r w:rsidR="008356BD" w:rsidRPr="00292479">
        <w:rPr>
          <w:rFonts w:ascii="Arial Narrow" w:eastAsiaTheme="minorEastAsia" w:hAnsi="Arial Narrow" w:cs="Arial"/>
          <w:lang w:val="en-PH"/>
        </w:rPr>
        <w:t xml:space="preserve"> to us</w:t>
      </w:r>
      <w:r w:rsidR="00CC3EF4" w:rsidRPr="00292479">
        <w:rPr>
          <w:rFonts w:ascii="Arial Narrow" w:eastAsiaTheme="minorEastAsia" w:hAnsi="Arial Narrow" w:cs="Arial"/>
          <w:lang w:val="en-PH"/>
        </w:rPr>
        <w:t>.</w:t>
      </w:r>
      <w:r w:rsidR="008356BD" w:rsidRPr="00292479">
        <w:rPr>
          <w:rFonts w:ascii="Arial Narrow" w:eastAsiaTheme="minorEastAsia" w:hAnsi="Arial Narrow" w:cs="Arial"/>
          <w:lang w:val="en-PH"/>
        </w:rPr>
        <w:t xml:space="preserve"> </w:t>
      </w:r>
      <w:r w:rsidR="003A083A" w:rsidRPr="00292479">
        <w:rPr>
          <w:rFonts w:ascii="Arial Narrow" w:eastAsiaTheme="minorEastAsia" w:hAnsi="Arial Narrow" w:cs="Arial"/>
          <w:lang w:val="en-PH"/>
        </w:rPr>
        <w:t>Even in our prayer and in the liturgy, we always start with t</w:t>
      </w:r>
      <w:r w:rsidR="00DA316F" w:rsidRPr="00292479">
        <w:rPr>
          <w:rFonts w:ascii="Arial Narrow" w:eastAsiaTheme="minorEastAsia" w:hAnsi="Arial Narrow" w:cs="Arial"/>
          <w:lang w:val="en-PH"/>
        </w:rPr>
        <w:t xml:space="preserve">he sign of the Cross as we say, “in the name of the Father, the Son and of the Holy </w:t>
      </w:r>
      <w:r w:rsidR="00DA316F" w:rsidRPr="0051409D">
        <w:rPr>
          <w:rFonts w:ascii="Arial Narrow" w:eastAsiaTheme="minorEastAsia" w:hAnsi="Arial Narrow" w:cs="Arial"/>
          <w:lang w:val="en-PH"/>
        </w:rPr>
        <w:t>Spirit.”</w:t>
      </w:r>
      <w:r w:rsidR="003A083A" w:rsidRPr="0051409D">
        <w:rPr>
          <w:rFonts w:ascii="Arial Narrow" w:eastAsiaTheme="minorEastAsia" w:hAnsi="Arial Narrow" w:cs="Arial"/>
          <w:lang w:val="en-PH"/>
        </w:rPr>
        <w:t xml:space="preserve"> </w:t>
      </w:r>
      <w:r w:rsidR="002A0AEB" w:rsidRPr="0051409D">
        <w:rPr>
          <w:rFonts w:ascii="Arial Narrow" w:eastAsiaTheme="minorEastAsia" w:hAnsi="Arial Narrow" w:cs="Arial"/>
          <w:lang w:val="en-PH"/>
        </w:rPr>
        <w:t>Indeed, “our Christian life is marked by the Trinity.”</w:t>
      </w:r>
      <w:r w:rsidR="002A0AEB" w:rsidRPr="0051409D">
        <w:rPr>
          <w:rStyle w:val="FootnoteReference"/>
          <w:rFonts w:ascii="Arial Narrow" w:eastAsiaTheme="minorEastAsia" w:hAnsi="Arial Narrow" w:cs="Arial"/>
          <w:lang w:val="en-PH"/>
        </w:rPr>
        <w:footnoteReference w:id="16"/>
      </w:r>
      <w:r w:rsidR="002C544B" w:rsidRPr="0051409D">
        <w:rPr>
          <w:rFonts w:ascii="Arial Narrow" w:eastAsiaTheme="minorEastAsia" w:hAnsi="Arial Narrow" w:cs="Arial"/>
          <w:lang w:val="en-PH"/>
        </w:rPr>
        <w:t xml:space="preserve"> </w:t>
      </w:r>
    </w:p>
    <w:p w14:paraId="08F76CA7" w14:textId="77777777" w:rsidR="006134E4" w:rsidRDefault="00B35CDE" w:rsidP="00ED4006">
      <w:pPr>
        <w:spacing w:after="160"/>
        <w:rPr>
          <w:rFonts w:ascii="Arial Narrow" w:eastAsiaTheme="minorEastAsia" w:hAnsi="Arial Narrow" w:cs="Arial"/>
          <w:lang w:val="en-PH"/>
        </w:rPr>
      </w:pPr>
      <w:r w:rsidRPr="0051409D">
        <w:rPr>
          <w:rFonts w:ascii="Arial Narrow" w:eastAsiaTheme="minorEastAsia" w:hAnsi="Arial Narrow" w:cs="Arial"/>
          <w:lang w:val="en-PH"/>
        </w:rPr>
        <w:tab/>
      </w:r>
      <w:r w:rsidR="00292479" w:rsidRPr="0051409D">
        <w:rPr>
          <w:rFonts w:ascii="Arial Narrow" w:eastAsiaTheme="minorEastAsia" w:hAnsi="Arial Narrow" w:cs="Arial"/>
          <w:lang w:val="en-PH"/>
        </w:rPr>
        <w:t>The author also gives emphasis to the work of the Trinity in creation telling us how God through His Word gives the Breath of life to all His creation. “</w:t>
      </w:r>
      <w:r w:rsidR="00292479" w:rsidRPr="00292479">
        <w:rPr>
          <w:rFonts w:ascii="Arial Narrow" w:eastAsiaTheme="minorEastAsia" w:hAnsi="Arial Narrow" w:cs="Arial"/>
          <w:lang w:val="en-PH"/>
        </w:rPr>
        <w:t>When God speaks from eternity his Word is a word that lives.</w:t>
      </w:r>
      <w:r w:rsidR="00292479">
        <w:rPr>
          <w:rFonts w:ascii="Arial Narrow" w:eastAsiaTheme="minorEastAsia" w:hAnsi="Arial Narrow" w:cs="Arial"/>
          <w:lang w:val="en-PH"/>
        </w:rPr>
        <w:t>”</w:t>
      </w:r>
      <w:r w:rsidR="00292479">
        <w:rPr>
          <w:rStyle w:val="FootnoteReference"/>
          <w:rFonts w:ascii="Arial Narrow" w:eastAsiaTheme="minorEastAsia" w:hAnsi="Arial Narrow" w:cs="Arial"/>
          <w:lang w:val="en-PH"/>
        </w:rPr>
        <w:footnoteReference w:id="17"/>
      </w:r>
      <w:r w:rsidR="00292479" w:rsidRPr="00292479">
        <w:rPr>
          <w:rFonts w:ascii="Arial Narrow" w:eastAsiaTheme="minorEastAsia" w:hAnsi="Arial Narrow" w:cs="Arial"/>
          <w:lang w:val="en-PH"/>
        </w:rPr>
        <w:t xml:space="preserve"> </w:t>
      </w:r>
      <w:r w:rsidR="00292479">
        <w:rPr>
          <w:rFonts w:ascii="Arial Narrow" w:eastAsiaTheme="minorEastAsia" w:hAnsi="Arial Narrow" w:cs="Arial"/>
          <w:lang w:val="en-PH"/>
        </w:rPr>
        <w:t>And so whatever God wishes for His creation, it is being reflected though His Word and is being sustained by the Holy Spirit to help God’s creation grow and devel</w:t>
      </w:r>
      <w:r w:rsidR="004B317F">
        <w:rPr>
          <w:rFonts w:ascii="Arial Narrow" w:eastAsiaTheme="minorEastAsia" w:hAnsi="Arial Narrow" w:cs="Arial"/>
          <w:lang w:val="en-PH"/>
        </w:rPr>
        <w:t>op.</w:t>
      </w:r>
      <w:r w:rsidR="00593EFE">
        <w:rPr>
          <w:rFonts w:ascii="Arial Narrow" w:eastAsiaTheme="minorEastAsia" w:hAnsi="Arial Narrow" w:cs="Arial"/>
          <w:lang w:val="en-PH"/>
        </w:rPr>
        <w:t xml:space="preserve"> </w:t>
      </w:r>
      <w:r w:rsidR="00CF3BD8">
        <w:rPr>
          <w:rFonts w:ascii="Arial Narrow" w:eastAsiaTheme="minorEastAsia" w:hAnsi="Arial Narrow" w:cs="Arial"/>
          <w:lang w:val="en-PH"/>
        </w:rPr>
        <w:t>God who redeemed us</w:t>
      </w:r>
      <w:r w:rsidR="0060395D">
        <w:rPr>
          <w:rFonts w:ascii="Arial Narrow" w:eastAsiaTheme="minorEastAsia" w:hAnsi="Arial Narrow" w:cs="Arial"/>
          <w:lang w:val="en-PH"/>
        </w:rPr>
        <w:t>, is also the s</w:t>
      </w:r>
      <w:r w:rsidR="00BF173A">
        <w:rPr>
          <w:rFonts w:ascii="Arial Narrow" w:eastAsiaTheme="minorEastAsia" w:hAnsi="Arial Narrow" w:cs="Arial"/>
          <w:lang w:val="en-PH"/>
        </w:rPr>
        <w:t>ource of everything keeping us and th</w:t>
      </w:r>
      <w:r w:rsidR="004B4318">
        <w:rPr>
          <w:rFonts w:ascii="Arial Narrow" w:eastAsiaTheme="minorEastAsia" w:hAnsi="Arial Narrow" w:cs="Arial"/>
          <w:lang w:val="en-PH"/>
        </w:rPr>
        <w:t xml:space="preserve">e other creation in existence. </w:t>
      </w:r>
      <w:r w:rsidR="004B317F">
        <w:rPr>
          <w:rFonts w:ascii="Arial Narrow" w:eastAsiaTheme="minorEastAsia" w:hAnsi="Arial Narrow" w:cs="Arial"/>
          <w:lang w:val="en-PH"/>
        </w:rPr>
        <w:t>This then tells us not only of the work of the Trinity in creation but also, this reminds us that God’s Word is indeed a living Word. From the reading article “Sacred Scripture</w:t>
      </w:r>
      <w:r w:rsidR="00BF5DA4">
        <w:rPr>
          <w:rFonts w:ascii="Arial Narrow" w:eastAsiaTheme="minorEastAsia" w:hAnsi="Arial Narrow" w:cs="Arial"/>
          <w:lang w:val="en-PH"/>
        </w:rPr>
        <w:t>:</w:t>
      </w:r>
      <w:r w:rsidR="004B317F">
        <w:rPr>
          <w:rFonts w:ascii="Arial Narrow" w:eastAsiaTheme="minorEastAsia" w:hAnsi="Arial Narrow" w:cs="Arial"/>
          <w:lang w:val="en-PH"/>
        </w:rPr>
        <w:t xml:space="preserve"> Soul of Theology” it says that </w:t>
      </w:r>
      <w:r w:rsidR="00292479">
        <w:rPr>
          <w:rFonts w:ascii="Arial Narrow" w:eastAsiaTheme="minorEastAsia" w:hAnsi="Arial Narrow" w:cs="Arial"/>
          <w:lang w:val="en-PH"/>
        </w:rPr>
        <w:t>“</w:t>
      </w:r>
      <w:r w:rsidR="00292479" w:rsidRPr="00292479">
        <w:rPr>
          <w:rFonts w:ascii="Arial Narrow" w:eastAsiaTheme="minorEastAsia" w:hAnsi="Arial Narrow" w:cs="Arial"/>
          <w:lang w:val="en-PH"/>
        </w:rPr>
        <w:t xml:space="preserve">His speech is not simply a voice of the past but is living and active and speaks to each generation living in the present and until the end of time. </w:t>
      </w:r>
      <w:r w:rsidR="00292479">
        <w:rPr>
          <w:rStyle w:val="FootnoteReference"/>
          <w:rFonts w:ascii="Arial Narrow" w:eastAsiaTheme="minorEastAsia" w:hAnsi="Arial Narrow" w:cs="Arial"/>
          <w:lang w:val="en-PH"/>
        </w:rPr>
        <w:footnoteReference w:id="18"/>
      </w:r>
      <w:r w:rsidR="00292479" w:rsidRPr="00292479">
        <w:rPr>
          <w:rFonts w:ascii="Arial Narrow" w:eastAsiaTheme="minorEastAsia" w:hAnsi="Arial Narrow" w:cs="Arial"/>
          <w:lang w:val="en-PH"/>
        </w:rPr>
        <w:t xml:space="preserve"> </w:t>
      </w:r>
      <w:r w:rsidR="00F07A3F">
        <w:rPr>
          <w:rFonts w:ascii="Arial Narrow" w:eastAsiaTheme="minorEastAsia" w:hAnsi="Arial Narrow" w:cs="Arial"/>
          <w:lang w:val="en-PH"/>
        </w:rPr>
        <w:t>If we follow and faithfully obeyed God’s Word and His teachings, it will affect our lives and will make us better person living ac</w:t>
      </w:r>
      <w:r w:rsidR="008F2057">
        <w:rPr>
          <w:rFonts w:ascii="Arial Narrow" w:eastAsiaTheme="minorEastAsia" w:hAnsi="Arial Narrow" w:cs="Arial"/>
          <w:lang w:val="en-PH"/>
        </w:rPr>
        <w:t xml:space="preserve">cording to what God desires </w:t>
      </w:r>
      <w:r w:rsidR="00F07A3F">
        <w:rPr>
          <w:rFonts w:ascii="Arial Narrow" w:eastAsiaTheme="minorEastAsia" w:hAnsi="Arial Narrow" w:cs="Arial"/>
          <w:lang w:val="en-PH"/>
        </w:rPr>
        <w:t>t</w:t>
      </w:r>
      <w:r w:rsidR="008F2057">
        <w:rPr>
          <w:rFonts w:ascii="Arial Narrow" w:eastAsiaTheme="minorEastAsia" w:hAnsi="Arial Narrow" w:cs="Arial"/>
          <w:lang w:val="en-PH"/>
        </w:rPr>
        <w:t xml:space="preserve">ransforming </w:t>
      </w:r>
      <w:r w:rsidR="00F07A3F">
        <w:rPr>
          <w:rFonts w:ascii="Arial Narrow" w:eastAsiaTheme="minorEastAsia" w:hAnsi="Arial Narrow" w:cs="Arial"/>
          <w:lang w:val="en-PH"/>
        </w:rPr>
        <w:t xml:space="preserve">us </w:t>
      </w:r>
      <w:r w:rsidR="00032FD8">
        <w:rPr>
          <w:rFonts w:ascii="Arial Narrow" w:eastAsiaTheme="minorEastAsia" w:hAnsi="Arial Narrow" w:cs="Arial"/>
          <w:lang w:val="en-PH"/>
        </w:rPr>
        <w:t xml:space="preserve">to </w:t>
      </w:r>
      <w:r w:rsidR="00024017">
        <w:rPr>
          <w:rFonts w:ascii="Arial Narrow" w:eastAsiaTheme="minorEastAsia" w:hAnsi="Arial Narrow" w:cs="Arial"/>
          <w:lang w:val="en-PH"/>
        </w:rPr>
        <w:t>live life deeply rooted into the teachings of Christ</w:t>
      </w:r>
      <w:r w:rsidR="00032FD8">
        <w:rPr>
          <w:rFonts w:ascii="Arial Narrow" w:eastAsiaTheme="minorEastAsia" w:hAnsi="Arial Narrow" w:cs="Arial"/>
          <w:lang w:val="en-PH"/>
        </w:rPr>
        <w:t xml:space="preserve">. </w:t>
      </w:r>
    </w:p>
    <w:p w14:paraId="170FF9AB" w14:textId="77777777" w:rsidR="00292479" w:rsidRDefault="006134E4" w:rsidP="00ED4006">
      <w:pPr>
        <w:spacing w:after="160"/>
        <w:ind w:firstLine="720"/>
        <w:rPr>
          <w:rFonts w:ascii="Arial Narrow" w:eastAsiaTheme="minorEastAsia" w:hAnsi="Arial Narrow" w:cs="Arial"/>
          <w:lang w:val="en-PH"/>
        </w:rPr>
      </w:pPr>
      <w:r>
        <w:rPr>
          <w:rFonts w:ascii="Arial Narrow" w:eastAsiaTheme="minorEastAsia" w:hAnsi="Arial Narrow" w:cs="Arial"/>
          <w:lang w:val="en-PH"/>
        </w:rPr>
        <w:t xml:space="preserve">As Ayres continued, he highlighted the work of the Spirit as the one that animates us- </w:t>
      </w:r>
      <w:r w:rsidR="00161B33">
        <w:rPr>
          <w:rFonts w:ascii="Arial Narrow" w:eastAsiaTheme="minorEastAsia" w:hAnsi="Arial Narrow" w:cs="Arial"/>
          <w:lang w:val="en-PH"/>
        </w:rPr>
        <w:t>keeping us in existence and</w:t>
      </w:r>
      <w:r>
        <w:rPr>
          <w:rFonts w:ascii="Arial Narrow" w:eastAsiaTheme="minorEastAsia" w:hAnsi="Arial Narrow" w:cs="Arial"/>
          <w:lang w:val="en-PH"/>
        </w:rPr>
        <w:t xml:space="preserve"> helps us develop and grow in our relationships and brings us together in unity and in the liturgy. It is through with and in Christ, because we have unity in the Spirit, we are able to render glory to the Father.  He emphasize that the Spirit is “a living and personal reality who loves, who is the active loving found in Father and the Son.”</w:t>
      </w:r>
      <w:r>
        <w:rPr>
          <w:rStyle w:val="FootnoteReference"/>
          <w:rFonts w:ascii="Arial Narrow" w:eastAsiaTheme="minorEastAsia" w:hAnsi="Arial Narrow" w:cs="Arial"/>
          <w:lang w:val="en-PH"/>
        </w:rPr>
        <w:footnoteReference w:id="19"/>
      </w:r>
      <w:r>
        <w:rPr>
          <w:rFonts w:ascii="Arial Narrow" w:eastAsiaTheme="minorEastAsia" w:hAnsi="Arial Narrow" w:cs="Arial"/>
          <w:lang w:val="en-PH"/>
        </w:rPr>
        <w:t xml:space="preserve"> This indeed shows the Holy Trinity as a communion of love in which the Father is the lover, the Son is the beloved and the Spirit is the love between the Father and the Son. This active work of the Holy Spirit then draws us into Christ and in Christ we approach the Father.  </w:t>
      </w:r>
    </w:p>
    <w:p w14:paraId="5AE9D509" w14:textId="77777777" w:rsidR="00032FD8" w:rsidRPr="00614C74" w:rsidRDefault="005971BC" w:rsidP="00ED4006">
      <w:pPr>
        <w:spacing w:after="160"/>
        <w:ind w:firstLine="720"/>
        <w:rPr>
          <w:rFonts w:ascii="Arial Narrow" w:eastAsiaTheme="minorEastAsia" w:hAnsi="Arial Narrow" w:cs="Arial"/>
          <w:color w:val="000000" w:themeColor="text1"/>
          <w:lang w:val="en-PH"/>
        </w:rPr>
      </w:pPr>
      <w:r>
        <w:rPr>
          <w:rFonts w:ascii="Arial Narrow" w:eastAsiaTheme="minorEastAsia" w:hAnsi="Arial Narrow" w:cs="Arial"/>
          <w:b/>
          <w:lang w:val="en-PH"/>
        </w:rPr>
        <w:lastRenderedPageBreak/>
        <w:t xml:space="preserve">The third pattern </w:t>
      </w:r>
      <w:r w:rsidR="001B4B32" w:rsidRPr="001B4B32">
        <w:rPr>
          <w:rFonts w:ascii="Arial Narrow" w:eastAsiaTheme="minorEastAsia" w:hAnsi="Arial Narrow" w:cs="Arial"/>
          <w:lang w:val="en-PH"/>
        </w:rPr>
        <w:t>speaks of how the Father, Son and the Holy Spirit are distinct yet one in nature</w:t>
      </w:r>
      <w:r w:rsidR="001B4B32">
        <w:rPr>
          <w:rFonts w:ascii="Arial Narrow" w:eastAsiaTheme="minorEastAsia" w:hAnsi="Arial Narrow" w:cs="Arial"/>
          <w:b/>
          <w:lang w:val="en-PH"/>
        </w:rPr>
        <w:t xml:space="preserve"> </w:t>
      </w:r>
      <w:r w:rsidR="001B4B32" w:rsidRPr="001B4B32">
        <w:rPr>
          <w:rFonts w:ascii="Arial Narrow" w:eastAsiaTheme="minorEastAsia" w:hAnsi="Arial Narrow" w:cs="Arial"/>
          <w:lang w:val="en-PH"/>
        </w:rPr>
        <w:t>which we can see in the Nicene Creed</w:t>
      </w:r>
      <w:r w:rsidR="001B4B32" w:rsidRPr="007838E7">
        <w:rPr>
          <w:rFonts w:ascii="Arial Narrow" w:eastAsiaTheme="minorEastAsia" w:hAnsi="Arial Narrow" w:cs="Arial"/>
          <w:lang w:val="en-PH"/>
        </w:rPr>
        <w:t xml:space="preserve">. </w:t>
      </w:r>
      <w:r w:rsidR="007838E7" w:rsidRPr="007838E7">
        <w:rPr>
          <w:rFonts w:ascii="Arial Narrow" w:eastAsiaTheme="minorEastAsia" w:hAnsi="Arial Narrow" w:cs="Arial"/>
          <w:lang w:val="en-PH"/>
        </w:rPr>
        <w:t>As Ayres discuss this third pattern, he</w:t>
      </w:r>
      <w:r w:rsidR="00A833D4">
        <w:rPr>
          <w:rFonts w:ascii="Arial Narrow" w:eastAsiaTheme="minorEastAsia" w:hAnsi="Arial Narrow" w:cs="Arial"/>
          <w:lang w:val="en-PH"/>
        </w:rPr>
        <w:t xml:space="preserve"> had stated a Trinitarian doctrine which is short and formulaic but can’t be fully comprehend</w:t>
      </w:r>
      <w:r w:rsidR="007838E7" w:rsidRPr="007838E7">
        <w:rPr>
          <w:rFonts w:ascii="Arial Narrow" w:eastAsiaTheme="minorEastAsia" w:hAnsi="Arial Narrow" w:cs="Arial"/>
          <w:lang w:val="en-PH"/>
        </w:rPr>
        <w:t xml:space="preserve"> </w:t>
      </w:r>
      <w:r w:rsidR="00A833D4">
        <w:rPr>
          <w:rFonts w:ascii="Arial Narrow" w:eastAsiaTheme="minorEastAsia" w:hAnsi="Arial Narrow" w:cs="Arial"/>
          <w:lang w:val="en-PH"/>
        </w:rPr>
        <w:t xml:space="preserve">by someone who is not theologically literate. And so, he </w:t>
      </w:r>
      <w:r w:rsidR="007838E7" w:rsidRPr="007838E7">
        <w:rPr>
          <w:rFonts w:ascii="Arial Narrow" w:eastAsiaTheme="minorEastAsia" w:hAnsi="Arial Narrow" w:cs="Arial"/>
          <w:lang w:val="en-PH"/>
        </w:rPr>
        <w:t>reminds</w:t>
      </w:r>
      <w:r w:rsidR="007838E7">
        <w:rPr>
          <w:rFonts w:ascii="Arial Narrow" w:eastAsiaTheme="minorEastAsia" w:hAnsi="Arial Narrow" w:cs="Arial"/>
          <w:lang w:val="en-PH"/>
        </w:rPr>
        <w:t xml:space="preserve"> the catechists that we are to teach the Truths of our faith</w:t>
      </w:r>
      <w:r w:rsidR="00A833D4">
        <w:rPr>
          <w:rFonts w:ascii="Arial Narrow" w:eastAsiaTheme="minorEastAsia" w:hAnsi="Arial Narrow" w:cs="Arial"/>
          <w:lang w:val="en-PH"/>
        </w:rPr>
        <w:t xml:space="preserve"> particularly about the Holy Trinity,</w:t>
      </w:r>
      <w:r w:rsidR="007838E7">
        <w:rPr>
          <w:rFonts w:ascii="Arial Narrow" w:eastAsiaTheme="minorEastAsia" w:hAnsi="Arial Narrow" w:cs="Arial"/>
          <w:lang w:val="en-PH"/>
        </w:rPr>
        <w:t xml:space="preserve"> in a way that it can be understo</w:t>
      </w:r>
      <w:r w:rsidR="00A833D4">
        <w:rPr>
          <w:rFonts w:ascii="Arial Narrow" w:eastAsiaTheme="minorEastAsia" w:hAnsi="Arial Narrow" w:cs="Arial"/>
          <w:lang w:val="en-PH"/>
        </w:rPr>
        <w:t xml:space="preserve">od by the people we catechized. Understanding of the Trinity must </w:t>
      </w:r>
      <w:r w:rsidR="00E84C44">
        <w:rPr>
          <w:rFonts w:ascii="Arial Narrow" w:eastAsiaTheme="minorEastAsia" w:hAnsi="Arial Narrow" w:cs="Arial"/>
          <w:lang w:val="en-PH"/>
        </w:rPr>
        <w:t>lead people</w:t>
      </w:r>
      <w:r w:rsidR="00A833D4">
        <w:rPr>
          <w:rFonts w:ascii="Arial Narrow" w:eastAsiaTheme="minorEastAsia" w:hAnsi="Arial Narrow" w:cs="Arial"/>
          <w:lang w:val="en-PH"/>
        </w:rPr>
        <w:t xml:space="preserve"> to worship God </w:t>
      </w:r>
      <w:r w:rsidR="00554E60">
        <w:rPr>
          <w:rFonts w:ascii="Arial Narrow" w:eastAsiaTheme="minorEastAsia" w:hAnsi="Arial Narrow" w:cs="Arial"/>
          <w:lang w:val="en-PH"/>
        </w:rPr>
        <w:t xml:space="preserve">through the liturgy. With this, Ayres reiterate </w:t>
      </w:r>
      <w:r w:rsidR="00881CA0">
        <w:rPr>
          <w:rFonts w:ascii="Arial Narrow" w:eastAsiaTheme="minorEastAsia" w:hAnsi="Arial Narrow" w:cs="Arial"/>
          <w:lang w:val="en-PH"/>
        </w:rPr>
        <w:t>that saying of the</w:t>
      </w:r>
      <w:r w:rsidR="00554E60">
        <w:rPr>
          <w:rFonts w:ascii="Arial Narrow" w:eastAsiaTheme="minorEastAsia" w:hAnsi="Arial Narrow" w:cs="Arial"/>
          <w:lang w:val="en-PH"/>
        </w:rPr>
        <w:t xml:space="preserve"> Nicene Creed </w:t>
      </w:r>
      <w:r w:rsidR="00881CA0">
        <w:rPr>
          <w:rFonts w:ascii="Arial Narrow" w:eastAsiaTheme="minorEastAsia" w:hAnsi="Arial Narrow" w:cs="Arial"/>
          <w:lang w:val="en-PH"/>
        </w:rPr>
        <w:t>in the liturgy must be an act of worship that can eventually transform us into understanding the mystery of the Trinity rather than a mere inte</w:t>
      </w:r>
      <w:r w:rsidR="00F9595B">
        <w:rPr>
          <w:rFonts w:ascii="Arial Narrow" w:eastAsiaTheme="minorEastAsia" w:hAnsi="Arial Narrow" w:cs="Arial"/>
          <w:lang w:val="en-PH"/>
        </w:rPr>
        <w:t>llectual explanation of the doctrine</w:t>
      </w:r>
      <w:r w:rsidR="00881CA0">
        <w:rPr>
          <w:rFonts w:ascii="Arial Narrow" w:eastAsiaTheme="minorEastAsia" w:hAnsi="Arial Narrow" w:cs="Arial"/>
          <w:lang w:val="en-PH"/>
        </w:rPr>
        <w:t>.</w:t>
      </w:r>
      <w:r w:rsidR="00F9595B">
        <w:rPr>
          <w:rFonts w:ascii="Arial Narrow" w:eastAsiaTheme="minorEastAsia" w:hAnsi="Arial Narrow" w:cs="Arial"/>
          <w:lang w:val="en-PH"/>
        </w:rPr>
        <w:t xml:space="preserve"> </w:t>
      </w:r>
      <w:r w:rsidR="00371F79">
        <w:rPr>
          <w:rFonts w:ascii="Arial Narrow" w:eastAsiaTheme="minorEastAsia" w:hAnsi="Arial Narrow" w:cs="Arial"/>
          <w:lang w:val="en-PH"/>
        </w:rPr>
        <w:t>He also emphasized the Trinity Sunday as an opportunity to talk about</w:t>
      </w:r>
      <w:r w:rsidR="00F2648F">
        <w:rPr>
          <w:rFonts w:ascii="Arial Narrow" w:eastAsiaTheme="minorEastAsia" w:hAnsi="Arial Narrow" w:cs="Arial"/>
          <w:lang w:val="en-PH"/>
        </w:rPr>
        <w:t xml:space="preserve"> the Trinity but in a way that the</w:t>
      </w:r>
      <w:r w:rsidR="00371F79">
        <w:rPr>
          <w:rFonts w:ascii="Arial Narrow" w:eastAsiaTheme="minorEastAsia" w:hAnsi="Arial Narrow" w:cs="Arial"/>
          <w:lang w:val="en-PH"/>
        </w:rPr>
        <w:t xml:space="preserve"> priest/preacher would not think of himself purely as a teacher or as a theologian, but as a fellow Christian</w:t>
      </w:r>
      <w:r w:rsidR="00F2648F">
        <w:rPr>
          <w:rFonts w:ascii="Arial Narrow" w:eastAsiaTheme="minorEastAsia" w:hAnsi="Arial Narrow" w:cs="Arial"/>
          <w:lang w:val="en-PH"/>
        </w:rPr>
        <w:t xml:space="preserve"> before the</w:t>
      </w:r>
      <w:r w:rsidR="00371F79">
        <w:rPr>
          <w:rFonts w:ascii="Arial Narrow" w:eastAsiaTheme="minorEastAsia" w:hAnsi="Arial Narrow" w:cs="Arial"/>
          <w:lang w:val="en-PH"/>
        </w:rPr>
        <w:t xml:space="preserve"> i</w:t>
      </w:r>
      <w:r w:rsidR="00F2648F">
        <w:rPr>
          <w:rFonts w:ascii="Arial Narrow" w:eastAsiaTheme="minorEastAsia" w:hAnsi="Arial Narrow" w:cs="Arial"/>
          <w:lang w:val="en-PH"/>
        </w:rPr>
        <w:t xml:space="preserve">neffable </w:t>
      </w:r>
      <w:r w:rsidR="00371F79">
        <w:rPr>
          <w:rFonts w:ascii="Arial Narrow" w:eastAsiaTheme="minorEastAsia" w:hAnsi="Arial Narrow" w:cs="Arial"/>
          <w:lang w:val="en-PH"/>
        </w:rPr>
        <w:t xml:space="preserve">mystery.  </w:t>
      </w:r>
      <w:r w:rsidR="00F2648F" w:rsidRPr="00614C74">
        <w:rPr>
          <w:rFonts w:ascii="Arial Narrow" w:eastAsiaTheme="minorEastAsia" w:hAnsi="Arial Narrow" w:cs="Arial"/>
          <w:color w:val="000000" w:themeColor="text1"/>
          <w:lang w:val="en-PH"/>
        </w:rPr>
        <w:t>In referring to Trinity as a mystery, it does not me</w:t>
      </w:r>
      <w:r w:rsidR="00C01746" w:rsidRPr="00614C74">
        <w:rPr>
          <w:rFonts w:ascii="Arial Narrow" w:eastAsiaTheme="minorEastAsia" w:hAnsi="Arial Narrow" w:cs="Arial"/>
          <w:color w:val="000000" w:themeColor="text1"/>
          <w:lang w:val="en-PH"/>
        </w:rPr>
        <w:t>an that we cannot understand it but rather, this</w:t>
      </w:r>
      <w:r w:rsidR="00141587" w:rsidRPr="00614C74">
        <w:rPr>
          <w:rFonts w:ascii="Arial Narrow" w:eastAsiaTheme="minorEastAsia" w:hAnsi="Arial Narrow" w:cs="Arial"/>
          <w:color w:val="000000" w:themeColor="text1"/>
          <w:lang w:val="en-PH"/>
        </w:rPr>
        <w:t xml:space="preserve"> means that through the help and enlightenment of the Holy Spirit, there are still</w:t>
      </w:r>
      <w:r w:rsidR="00F2648F" w:rsidRPr="00614C74">
        <w:rPr>
          <w:rFonts w:ascii="Arial Narrow" w:eastAsiaTheme="minorEastAsia" w:hAnsi="Arial Narrow" w:cs="Arial"/>
          <w:color w:val="000000" w:themeColor="text1"/>
          <w:lang w:val="en-PH"/>
        </w:rPr>
        <w:t xml:space="preserve"> something more </w:t>
      </w:r>
      <w:r w:rsidR="00760720" w:rsidRPr="00614C74">
        <w:rPr>
          <w:rFonts w:ascii="Arial Narrow" w:eastAsiaTheme="minorEastAsia" w:hAnsi="Arial Narrow" w:cs="Arial"/>
          <w:color w:val="000000" w:themeColor="text1"/>
          <w:lang w:val="en-PH"/>
        </w:rPr>
        <w:t xml:space="preserve">we can </w:t>
      </w:r>
      <w:r w:rsidR="00F2648F" w:rsidRPr="00614C74">
        <w:rPr>
          <w:rFonts w:ascii="Arial Narrow" w:eastAsiaTheme="minorEastAsia" w:hAnsi="Arial Narrow" w:cs="Arial"/>
          <w:color w:val="000000" w:themeColor="text1"/>
          <w:lang w:val="en-PH"/>
        </w:rPr>
        <w:t>understand a</w:t>
      </w:r>
      <w:r w:rsidR="00106662" w:rsidRPr="00614C74">
        <w:rPr>
          <w:rFonts w:ascii="Arial Narrow" w:eastAsiaTheme="minorEastAsia" w:hAnsi="Arial Narrow" w:cs="Arial"/>
          <w:color w:val="000000" w:themeColor="text1"/>
          <w:lang w:val="en-PH"/>
        </w:rPr>
        <w:t xml:space="preserve">bout. </w:t>
      </w:r>
    </w:p>
    <w:p w14:paraId="579E91C9" w14:textId="77777777" w:rsidR="00B47023" w:rsidRDefault="008F7BB2" w:rsidP="00ED4006">
      <w:pPr>
        <w:spacing w:after="160"/>
        <w:ind w:firstLine="720"/>
        <w:rPr>
          <w:rFonts w:ascii="Arial Narrow" w:eastAsiaTheme="minorEastAsia" w:hAnsi="Arial Narrow" w:cs="Arial"/>
          <w:color w:val="000000" w:themeColor="text1"/>
          <w:lang w:val="en-PH"/>
        </w:rPr>
      </w:pPr>
      <w:r>
        <w:rPr>
          <w:rFonts w:ascii="Arial Narrow" w:eastAsiaTheme="minorEastAsia" w:hAnsi="Arial Narrow" w:cs="Arial"/>
          <w:lang w:val="en-PH"/>
        </w:rPr>
        <w:t>Ayres said that “to preach on the Trinity well is both to instruct, to draw attention to patterns of language established for us by the Scripture and tradition and modelled in our liturgical texts, and it is also to model our search for understanding in the face of the divine mystery.”  Here, the author is</w:t>
      </w:r>
      <w:r w:rsidRPr="007813CD">
        <w:rPr>
          <w:rFonts w:ascii="Arial Narrow" w:eastAsiaTheme="minorEastAsia" w:hAnsi="Arial Narrow" w:cs="Arial"/>
          <w:color w:val="C0504D" w:themeColor="accent2"/>
          <w:lang w:val="en-PH"/>
        </w:rPr>
        <w:t xml:space="preserve"> </w:t>
      </w:r>
      <w:r w:rsidRPr="00614C74">
        <w:rPr>
          <w:rFonts w:ascii="Arial Narrow" w:eastAsiaTheme="minorEastAsia" w:hAnsi="Arial Narrow" w:cs="Arial"/>
          <w:color w:val="000000" w:themeColor="text1"/>
          <w:lang w:val="en-PH"/>
        </w:rPr>
        <w:t xml:space="preserve">suggesting that in teaching about the Trinity, we focus on the liturgy and sacred scriptures. As a professional catechist, I can  actually agree with this claim of Ayres. However, in the Philippine context where most of the people practice popular piety for the reason that they </w:t>
      </w:r>
      <w:commentRangeStart w:id="28"/>
      <w:r w:rsidRPr="00614C74">
        <w:rPr>
          <w:rFonts w:ascii="Arial Narrow" w:eastAsiaTheme="minorEastAsia" w:hAnsi="Arial Narrow" w:cs="Arial"/>
          <w:color w:val="000000" w:themeColor="text1"/>
          <w:lang w:val="en-PH"/>
        </w:rPr>
        <w:t>cannot</w:t>
      </w:r>
      <w:commentRangeEnd w:id="28"/>
      <w:r w:rsidR="00D21C6A">
        <w:rPr>
          <w:rStyle w:val="CommentReference"/>
        </w:rPr>
        <w:commentReference w:id="28"/>
      </w:r>
      <w:r w:rsidRPr="00614C74">
        <w:rPr>
          <w:rFonts w:ascii="Arial Narrow" w:eastAsiaTheme="minorEastAsia" w:hAnsi="Arial Narrow" w:cs="Arial"/>
          <w:color w:val="000000" w:themeColor="text1"/>
          <w:lang w:val="en-PH"/>
        </w:rPr>
        <w:t xml:space="preserve"> easily understand and relate from the highly theological text in the official liturgy, I guess there is a need first for an inculturated liturgy where people’s culture and identity is being considered.  It is only then that I can fully agree </w:t>
      </w:r>
      <w:r w:rsidR="006F2650">
        <w:rPr>
          <w:rFonts w:ascii="Arial Narrow" w:eastAsiaTheme="minorEastAsia" w:hAnsi="Arial Narrow" w:cs="Arial"/>
          <w:color w:val="000000" w:themeColor="text1"/>
          <w:lang w:val="en-PH"/>
        </w:rPr>
        <w:t xml:space="preserve">with his claim. </w:t>
      </w:r>
      <w:r w:rsidR="005B1417">
        <w:rPr>
          <w:rFonts w:ascii="Arial Narrow" w:eastAsiaTheme="minorEastAsia" w:hAnsi="Arial Narrow" w:cs="Arial"/>
          <w:color w:val="000000" w:themeColor="text1"/>
          <w:lang w:val="en-PH"/>
        </w:rPr>
        <w:t xml:space="preserve">Furthermore, </w:t>
      </w:r>
      <w:r w:rsidR="003F2949">
        <w:rPr>
          <w:rFonts w:ascii="Arial Narrow" w:eastAsiaTheme="minorEastAsia" w:hAnsi="Arial Narrow" w:cs="Arial"/>
          <w:color w:val="000000" w:themeColor="text1"/>
          <w:lang w:val="en-PH"/>
        </w:rPr>
        <w:t>he</w:t>
      </w:r>
      <w:r w:rsidR="00C61FFB" w:rsidRPr="00614C74">
        <w:rPr>
          <w:rFonts w:ascii="Arial Narrow" w:eastAsiaTheme="minorEastAsia" w:hAnsi="Arial Narrow" w:cs="Arial"/>
          <w:color w:val="000000" w:themeColor="text1"/>
          <w:lang w:val="en-PH"/>
        </w:rPr>
        <w:t xml:space="preserve"> reminds all o</w:t>
      </w:r>
      <w:r w:rsidR="006235C6" w:rsidRPr="00614C74">
        <w:rPr>
          <w:rFonts w:ascii="Arial Narrow" w:eastAsiaTheme="minorEastAsia" w:hAnsi="Arial Narrow" w:cs="Arial"/>
          <w:color w:val="000000" w:themeColor="text1"/>
          <w:lang w:val="en-PH"/>
        </w:rPr>
        <w:t xml:space="preserve">f us, </w:t>
      </w:r>
      <w:r w:rsidR="000C627E" w:rsidRPr="00614C74">
        <w:rPr>
          <w:rFonts w:ascii="Arial Narrow" w:eastAsiaTheme="minorEastAsia" w:hAnsi="Arial Narrow" w:cs="Arial"/>
          <w:color w:val="000000" w:themeColor="text1"/>
          <w:lang w:val="en-PH"/>
        </w:rPr>
        <w:t>especially the Catechists that we</w:t>
      </w:r>
      <w:r w:rsidR="00C61FFB" w:rsidRPr="00614C74">
        <w:rPr>
          <w:rFonts w:ascii="Arial Narrow" w:eastAsiaTheme="minorEastAsia" w:hAnsi="Arial Narrow" w:cs="Arial"/>
          <w:color w:val="000000" w:themeColor="text1"/>
          <w:lang w:val="en-PH"/>
        </w:rPr>
        <w:t xml:space="preserve"> are not to present </w:t>
      </w:r>
      <w:r w:rsidR="00F9595B" w:rsidRPr="00614C74">
        <w:rPr>
          <w:rFonts w:ascii="Arial Narrow" w:eastAsiaTheme="minorEastAsia" w:hAnsi="Arial Narrow" w:cs="Arial"/>
          <w:color w:val="000000" w:themeColor="text1"/>
          <w:lang w:val="en-PH"/>
        </w:rPr>
        <w:t>the Trinity to our students</w:t>
      </w:r>
      <w:r w:rsidR="00C61FFB" w:rsidRPr="00614C74">
        <w:rPr>
          <w:rFonts w:ascii="Arial Narrow" w:eastAsiaTheme="minorEastAsia" w:hAnsi="Arial Narrow" w:cs="Arial"/>
          <w:color w:val="000000" w:themeColor="text1"/>
          <w:lang w:val="en-PH"/>
        </w:rPr>
        <w:t xml:space="preserve"> using </w:t>
      </w:r>
      <w:r w:rsidR="00F9595B" w:rsidRPr="00614C74">
        <w:rPr>
          <w:rFonts w:ascii="Arial Narrow" w:eastAsiaTheme="minorEastAsia" w:hAnsi="Arial Narrow" w:cs="Arial"/>
          <w:color w:val="000000" w:themeColor="text1"/>
          <w:lang w:val="en-PH"/>
        </w:rPr>
        <w:t>threefold analogy</w:t>
      </w:r>
      <w:r w:rsidR="00C61FFB" w:rsidRPr="00614C74">
        <w:rPr>
          <w:rFonts w:ascii="Arial Narrow" w:eastAsiaTheme="minorEastAsia" w:hAnsi="Arial Narrow" w:cs="Arial"/>
          <w:color w:val="000000" w:themeColor="text1"/>
          <w:lang w:val="en-PH"/>
        </w:rPr>
        <w:t xml:space="preserve"> </w:t>
      </w:r>
      <w:r w:rsidR="00E03D48" w:rsidRPr="00614C74">
        <w:rPr>
          <w:rFonts w:ascii="Arial Narrow" w:eastAsiaTheme="minorEastAsia" w:hAnsi="Arial Narrow" w:cs="Arial"/>
          <w:color w:val="000000" w:themeColor="text1"/>
          <w:lang w:val="en-PH"/>
        </w:rPr>
        <w:t xml:space="preserve">(ex. 3 in 1 coffee or mango) </w:t>
      </w:r>
      <w:r w:rsidR="00D20963" w:rsidRPr="00614C74">
        <w:rPr>
          <w:rFonts w:ascii="Arial Narrow" w:eastAsiaTheme="minorEastAsia" w:hAnsi="Arial Narrow" w:cs="Arial"/>
          <w:color w:val="000000" w:themeColor="text1"/>
          <w:lang w:val="en-PH"/>
        </w:rPr>
        <w:t xml:space="preserve">because at the end </w:t>
      </w:r>
      <w:r w:rsidR="00E03D48" w:rsidRPr="00614C74">
        <w:rPr>
          <w:rFonts w:ascii="Arial Narrow" w:eastAsiaTheme="minorEastAsia" w:hAnsi="Arial Narrow" w:cs="Arial"/>
          <w:color w:val="000000" w:themeColor="text1"/>
          <w:lang w:val="en-PH"/>
        </w:rPr>
        <w:t xml:space="preserve">it does not </w:t>
      </w:r>
      <w:r w:rsidR="00D20963" w:rsidRPr="00614C74">
        <w:rPr>
          <w:rFonts w:ascii="Arial Narrow" w:eastAsiaTheme="minorEastAsia" w:hAnsi="Arial Narrow" w:cs="Arial"/>
          <w:color w:val="000000" w:themeColor="text1"/>
          <w:lang w:val="en-PH"/>
        </w:rPr>
        <w:t xml:space="preserve">really </w:t>
      </w:r>
      <w:r w:rsidR="00E03D48" w:rsidRPr="00614C74">
        <w:rPr>
          <w:rFonts w:ascii="Arial Narrow" w:eastAsiaTheme="minorEastAsia" w:hAnsi="Arial Narrow" w:cs="Arial"/>
          <w:color w:val="000000" w:themeColor="text1"/>
          <w:lang w:val="en-PH"/>
        </w:rPr>
        <w:t>give them a deeper understanding</w:t>
      </w:r>
      <w:r w:rsidR="00D20963" w:rsidRPr="00614C74">
        <w:rPr>
          <w:rFonts w:ascii="Arial Narrow" w:eastAsiaTheme="minorEastAsia" w:hAnsi="Arial Narrow" w:cs="Arial"/>
          <w:color w:val="000000" w:themeColor="text1"/>
          <w:lang w:val="en-PH"/>
        </w:rPr>
        <w:t xml:space="preserve"> of who God is and how God works</w:t>
      </w:r>
      <w:r w:rsidR="00E03D48" w:rsidRPr="00614C74">
        <w:rPr>
          <w:rFonts w:ascii="Arial Narrow" w:eastAsiaTheme="minorEastAsia" w:hAnsi="Arial Narrow" w:cs="Arial"/>
          <w:color w:val="000000" w:themeColor="text1"/>
          <w:lang w:val="en-PH"/>
        </w:rPr>
        <w:t xml:space="preserve"> in the l</w:t>
      </w:r>
      <w:r w:rsidR="00D20963" w:rsidRPr="00614C74">
        <w:rPr>
          <w:rFonts w:ascii="Arial Narrow" w:eastAsiaTheme="minorEastAsia" w:hAnsi="Arial Narrow" w:cs="Arial"/>
          <w:color w:val="000000" w:themeColor="text1"/>
          <w:lang w:val="en-PH"/>
        </w:rPr>
        <w:t>ives of people.</w:t>
      </w:r>
      <w:r w:rsidR="004C6663" w:rsidRPr="00614C74">
        <w:rPr>
          <w:rFonts w:ascii="Arial Narrow" w:eastAsiaTheme="minorEastAsia" w:hAnsi="Arial Narrow" w:cs="Arial"/>
          <w:color w:val="000000" w:themeColor="text1"/>
          <w:lang w:val="en-PH"/>
        </w:rPr>
        <w:t xml:space="preserve"> </w:t>
      </w:r>
      <w:r w:rsidR="000F56F7" w:rsidRPr="00614C74">
        <w:rPr>
          <w:rFonts w:ascii="Arial Narrow" w:eastAsiaTheme="minorEastAsia" w:hAnsi="Arial Narrow" w:cs="Arial"/>
          <w:color w:val="000000" w:themeColor="text1"/>
          <w:lang w:val="en-PH"/>
        </w:rPr>
        <w:t xml:space="preserve">For me now, I guess the most helpful way for me to explain to my students the Holy Trinity is as  </w:t>
      </w:r>
      <w:commentRangeStart w:id="29"/>
      <w:r w:rsidR="000F56F7" w:rsidRPr="00614C74">
        <w:rPr>
          <w:rFonts w:ascii="Arial Narrow" w:eastAsiaTheme="minorEastAsia" w:hAnsi="Arial Narrow" w:cs="Arial"/>
          <w:color w:val="000000" w:themeColor="text1"/>
          <w:lang w:val="en-PH"/>
        </w:rPr>
        <w:t>communion of love in which the Father is the lover, the Son is the beloved and the Spirit is the love between the Father and the Son.</w:t>
      </w:r>
      <w:r w:rsidR="002F13B1" w:rsidRPr="00614C74">
        <w:rPr>
          <w:rFonts w:ascii="Arial Narrow" w:eastAsiaTheme="minorEastAsia" w:hAnsi="Arial Narrow" w:cs="Arial"/>
          <w:color w:val="000000" w:themeColor="text1"/>
          <w:lang w:val="en-PH"/>
        </w:rPr>
        <w:t xml:space="preserve"> </w:t>
      </w:r>
      <w:commentRangeEnd w:id="29"/>
      <w:r w:rsidR="00D21C6A">
        <w:rPr>
          <w:rStyle w:val="CommentReference"/>
        </w:rPr>
        <w:commentReference w:id="29"/>
      </w:r>
      <w:r w:rsidR="002F13B1" w:rsidRPr="00614C74">
        <w:rPr>
          <w:rFonts w:ascii="Arial Narrow" w:eastAsiaTheme="minorEastAsia" w:hAnsi="Arial Narrow" w:cs="Arial"/>
          <w:color w:val="000000" w:themeColor="text1"/>
          <w:lang w:val="en-PH"/>
        </w:rPr>
        <w:t xml:space="preserve">This does not mean that I am disregarding the </w:t>
      </w:r>
      <w:r w:rsidR="00073041" w:rsidRPr="00614C74">
        <w:rPr>
          <w:rFonts w:ascii="Arial Narrow" w:eastAsiaTheme="minorEastAsia" w:hAnsi="Arial Narrow" w:cs="Arial"/>
          <w:color w:val="000000" w:themeColor="text1"/>
          <w:lang w:val="en-PH"/>
        </w:rPr>
        <w:t>ideas presented by the author</w:t>
      </w:r>
      <w:r w:rsidR="00737EF4" w:rsidRPr="00614C74">
        <w:rPr>
          <w:rFonts w:ascii="Arial Narrow" w:eastAsiaTheme="minorEastAsia" w:hAnsi="Arial Narrow" w:cs="Arial"/>
          <w:color w:val="000000" w:themeColor="text1"/>
          <w:lang w:val="en-PH"/>
        </w:rPr>
        <w:t xml:space="preserve"> because I can say that what Ayres shared help</w:t>
      </w:r>
      <w:r w:rsidR="0068730F" w:rsidRPr="00614C74">
        <w:rPr>
          <w:rFonts w:ascii="Arial Narrow" w:eastAsiaTheme="minorEastAsia" w:hAnsi="Arial Narrow" w:cs="Arial"/>
          <w:color w:val="000000" w:themeColor="text1"/>
          <w:lang w:val="en-PH"/>
        </w:rPr>
        <w:t>ed</w:t>
      </w:r>
      <w:r w:rsidR="00737EF4" w:rsidRPr="00614C74">
        <w:rPr>
          <w:rFonts w:ascii="Arial Narrow" w:eastAsiaTheme="minorEastAsia" w:hAnsi="Arial Narrow" w:cs="Arial"/>
          <w:color w:val="000000" w:themeColor="text1"/>
          <w:lang w:val="en-PH"/>
        </w:rPr>
        <w:t xml:space="preserve"> me deepen my understanding about the Mystery of the Trinity</w:t>
      </w:r>
      <w:r w:rsidR="002228E8">
        <w:rPr>
          <w:rFonts w:ascii="Arial Narrow" w:eastAsiaTheme="minorEastAsia" w:hAnsi="Arial Narrow" w:cs="Arial"/>
          <w:color w:val="000000" w:themeColor="text1"/>
          <w:lang w:val="en-PH"/>
        </w:rPr>
        <w:t xml:space="preserve">. </w:t>
      </w:r>
      <w:r w:rsidR="00F62B1E">
        <w:rPr>
          <w:rFonts w:ascii="Arial Narrow" w:eastAsiaTheme="minorEastAsia" w:hAnsi="Arial Narrow" w:cs="Arial"/>
          <w:color w:val="000000" w:themeColor="text1"/>
          <w:lang w:val="en-PH"/>
        </w:rPr>
        <w:t>Surely, it</w:t>
      </w:r>
      <w:r w:rsidR="008E2285" w:rsidRPr="00614C74">
        <w:rPr>
          <w:rFonts w:ascii="Arial Narrow" w:eastAsiaTheme="minorEastAsia" w:hAnsi="Arial Narrow" w:cs="Arial"/>
          <w:color w:val="000000" w:themeColor="text1"/>
          <w:lang w:val="en-PH"/>
        </w:rPr>
        <w:t xml:space="preserve">  will help me </w:t>
      </w:r>
      <w:r w:rsidR="005B53CA">
        <w:rPr>
          <w:rFonts w:ascii="Arial Narrow" w:eastAsiaTheme="minorEastAsia" w:hAnsi="Arial Narrow" w:cs="Arial"/>
          <w:color w:val="000000" w:themeColor="text1"/>
          <w:lang w:val="en-PH"/>
        </w:rPr>
        <w:t>develop</w:t>
      </w:r>
      <w:r w:rsidR="00B81FD7">
        <w:rPr>
          <w:rFonts w:ascii="Arial Narrow" w:eastAsiaTheme="minorEastAsia" w:hAnsi="Arial Narrow" w:cs="Arial"/>
          <w:color w:val="000000" w:themeColor="text1"/>
          <w:lang w:val="en-PH"/>
        </w:rPr>
        <w:t xml:space="preserve"> my future lesson about the Holy Trinity </w:t>
      </w:r>
      <w:r w:rsidR="00202C75">
        <w:rPr>
          <w:rFonts w:ascii="Arial Narrow" w:eastAsiaTheme="minorEastAsia" w:hAnsi="Arial Narrow" w:cs="Arial"/>
          <w:color w:val="000000" w:themeColor="text1"/>
          <w:lang w:val="en-PH"/>
        </w:rPr>
        <w:t xml:space="preserve">having in mind that </w:t>
      </w:r>
      <w:r w:rsidR="009157C5">
        <w:rPr>
          <w:rFonts w:ascii="Arial Narrow" w:eastAsiaTheme="minorEastAsia" w:hAnsi="Arial Narrow" w:cs="Arial"/>
          <w:color w:val="000000" w:themeColor="text1"/>
          <w:lang w:val="en-PH"/>
        </w:rPr>
        <w:t>their understandi</w:t>
      </w:r>
      <w:r w:rsidR="00B1048D">
        <w:rPr>
          <w:rFonts w:ascii="Arial Narrow" w:eastAsiaTheme="minorEastAsia" w:hAnsi="Arial Narrow" w:cs="Arial"/>
          <w:color w:val="000000" w:themeColor="text1"/>
          <w:lang w:val="en-PH"/>
        </w:rPr>
        <w:t xml:space="preserve">ng </w:t>
      </w:r>
      <w:r w:rsidR="005D246F">
        <w:rPr>
          <w:rFonts w:ascii="Arial Narrow" w:eastAsiaTheme="minorEastAsia" w:hAnsi="Arial Narrow" w:cs="Arial"/>
          <w:color w:val="000000" w:themeColor="text1"/>
          <w:lang w:val="en-PH"/>
        </w:rPr>
        <w:t xml:space="preserve">of this doctrine </w:t>
      </w:r>
      <w:r w:rsidR="00B1048D">
        <w:rPr>
          <w:rFonts w:ascii="Arial Narrow" w:eastAsiaTheme="minorEastAsia" w:hAnsi="Arial Narrow" w:cs="Arial"/>
          <w:color w:val="000000" w:themeColor="text1"/>
          <w:lang w:val="en-PH"/>
        </w:rPr>
        <w:t xml:space="preserve">may lead </w:t>
      </w:r>
      <w:r w:rsidR="003E1317">
        <w:rPr>
          <w:rFonts w:ascii="Arial Narrow" w:eastAsiaTheme="minorEastAsia" w:hAnsi="Arial Narrow" w:cs="Arial"/>
          <w:color w:val="000000" w:themeColor="text1"/>
          <w:lang w:val="en-PH"/>
        </w:rPr>
        <w:t>my students</w:t>
      </w:r>
      <w:r w:rsidR="00B47023">
        <w:rPr>
          <w:rFonts w:ascii="Arial Narrow" w:eastAsiaTheme="minorEastAsia" w:hAnsi="Arial Narrow" w:cs="Arial"/>
          <w:color w:val="000000" w:themeColor="text1"/>
          <w:lang w:val="en-PH"/>
        </w:rPr>
        <w:t xml:space="preserve"> to worship God.</w:t>
      </w:r>
    </w:p>
    <w:p w14:paraId="794BABDA" w14:textId="77777777" w:rsidR="00E8083D" w:rsidRDefault="0072726C" w:rsidP="00ED4006">
      <w:pPr>
        <w:spacing w:after="160"/>
        <w:ind w:firstLine="720"/>
        <w:rPr>
          <w:rFonts w:ascii="Arial Narrow" w:eastAsiaTheme="minorEastAsia" w:hAnsi="Arial Narrow" w:cs="Arial"/>
          <w:color w:val="000000" w:themeColor="text1"/>
          <w:lang w:val="en-PH"/>
        </w:rPr>
      </w:pPr>
      <w:r>
        <w:rPr>
          <w:rFonts w:ascii="Arial Narrow" w:eastAsiaTheme="minorEastAsia" w:hAnsi="Arial Narrow" w:cs="Arial"/>
          <w:color w:val="000000" w:themeColor="text1"/>
          <w:lang w:val="en-PH"/>
        </w:rPr>
        <w:t xml:space="preserve">At the end, </w:t>
      </w:r>
      <w:r w:rsidR="00980FAC">
        <w:rPr>
          <w:rFonts w:ascii="Arial Narrow" w:eastAsiaTheme="minorEastAsia" w:hAnsi="Arial Narrow" w:cs="Arial"/>
          <w:color w:val="000000" w:themeColor="text1"/>
          <w:lang w:val="en-PH"/>
        </w:rPr>
        <w:t xml:space="preserve">the author is reminding us </w:t>
      </w:r>
      <w:r w:rsidR="00F52916">
        <w:rPr>
          <w:rFonts w:ascii="Arial Narrow" w:eastAsiaTheme="minorEastAsia" w:hAnsi="Arial Narrow" w:cs="Arial"/>
          <w:color w:val="000000" w:themeColor="text1"/>
          <w:lang w:val="en-PH"/>
        </w:rPr>
        <w:t>to embrace</w:t>
      </w:r>
      <w:r w:rsidR="00980FAC">
        <w:rPr>
          <w:rFonts w:ascii="Arial Narrow" w:eastAsiaTheme="minorEastAsia" w:hAnsi="Arial Narrow" w:cs="Arial"/>
          <w:color w:val="000000" w:themeColor="text1"/>
          <w:lang w:val="en-PH"/>
        </w:rPr>
        <w:t xml:space="preserve"> whatever </w:t>
      </w:r>
      <w:r w:rsidR="00773E51">
        <w:rPr>
          <w:rFonts w:ascii="Arial Narrow" w:eastAsiaTheme="minorEastAsia" w:hAnsi="Arial Narrow" w:cs="Arial"/>
          <w:color w:val="000000" w:themeColor="text1"/>
          <w:lang w:val="en-PH"/>
        </w:rPr>
        <w:t xml:space="preserve">feeling of </w:t>
      </w:r>
      <w:r w:rsidR="00980FAC">
        <w:rPr>
          <w:rFonts w:ascii="Arial Narrow" w:eastAsiaTheme="minorEastAsia" w:hAnsi="Arial Narrow" w:cs="Arial"/>
          <w:color w:val="000000" w:themeColor="text1"/>
          <w:lang w:val="en-PH"/>
        </w:rPr>
        <w:t xml:space="preserve">discomfort </w:t>
      </w:r>
      <w:r w:rsidR="00773E51">
        <w:rPr>
          <w:rFonts w:ascii="Arial Narrow" w:eastAsiaTheme="minorEastAsia" w:hAnsi="Arial Narrow" w:cs="Arial"/>
          <w:color w:val="000000" w:themeColor="text1"/>
          <w:lang w:val="en-PH"/>
        </w:rPr>
        <w:t>we feel in this ministry of teaching or preaching God’</w:t>
      </w:r>
      <w:r w:rsidR="00746389">
        <w:rPr>
          <w:rFonts w:ascii="Arial Narrow" w:eastAsiaTheme="minorEastAsia" w:hAnsi="Arial Narrow" w:cs="Arial"/>
          <w:color w:val="000000" w:themeColor="text1"/>
          <w:lang w:val="en-PH"/>
        </w:rPr>
        <w:t>s Wo</w:t>
      </w:r>
      <w:r w:rsidR="00162400">
        <w:rPr>
          <w:rFonts w:ascii="Arial Narrow" w:eastAsiaTheme="minorEastAsia" w:hAnsi="Arial Narrow" w:cs="Arial"/>
          <w:color w:val="000000" w:themeColor="text1"/>
          <w:lang w:val="en-PH"/>
        </w:rPr>
        <w:t xml:space="preserve">rd. </w:t>
      </w:r>
      <w:r w:rsidR="000018C9">
        <w:rPr>
          <w:rFonts w:ascii="Arial Narrow" w:eastAsiaTheme="minorEastAsia" w:hAnsi="Arial Narrow" w:cs="Arial"/>
          <w:color w:val="000000" w:themeColor="text1"/>
          <w:lang w:val="en-PH"/>
        </w:rPr>
        <w:t>He is telling us that giving up is not an option because we</w:t>
      </w:r>
      <w:r w:rsidR="00253651">
        <w:rPr>
          <w:rFonts w:ascii="Arial Narrow" w:eastAsiaTheme="minorEastAsia" w:hAnsi="Arial Narrow" w:cs="Arial"/>
          <w:color w:val="000000" w:themeColor="text1"/>
          <w:lang w:val="en-PH"/>
        </w:rPr>
        <w:t xml:space="preserve"> are not alone in this </w:t>
      </w:r>
      <w:r w:rsidR="00ED7303">
        <w:rPr>
          <w:rFonts w:ascii="Arial Narrow" w:eastAsiaTheme="minorEastAsia" w:hAnsi="Arial Narrow" w:cs="Arial"/>
          <w:color w:val="000000" w:themeColor="text1"/>
          <w:lang w:val="en-PH"/>
        </w:rPr>
        <w:t xml:space="preserve">mission </w:t>
      </w:r>
      <w:r w:rsidR="002C6DF0">
        <w:rPr>
          <w:rFonts w:ascii="Arial Narrow" w:eastAsiaTheme="minorEastAsia" w:hAnsi="Arial Narrow" w:cs="Arial"/>
          <w:color w:val="000000" w:themeColor="text1"/>
          <w:lang w:val="en-PH"/>
        </w:rPr>
        <w:t xml:space="preserve">for </w:t>
      </w:r>
      <w:r w:rsidR="00ED7303">
        <w:rPr>
          <w:rFonts w:ascii="Arial Narrow" w:eastAsiaTheme="minorEastAsia" w:hAnsi="Arial Narrow" w:cs="Arial"/>
          <w:color w:val="000000" w:themeColor="text1"/>
          <w:lang w:val="en-PH"/>
        </w:rPr>
        <w:t xml:space="preserve">God </w:t>
      </w:r>
      <w:r w:rsidR="00817D74">
        <w:rPr>
          <w:rFonts w:ascii="Arial Narrow" w:eastAsiaTheme="minorEastAsia" w:hAnsi="Arial Narrow" w:cs="Arial"/>
          <w:color w:val="000000" w:themeColor="text1"/>
          <w:lang w:val="en-PH"/>
        </w:rPr>
        <w:t xml:space="preserve">who is actively working in our lives is </w:t>
      </w:r>
      <w:r w:rsidR="00BC688B">
        <w:rPr>
          <w:rFonts w:ascii="Arial Narrow" w:eastAsiaTheme="minorEastAsia" w:hAnsi="Arial Narrow" w:cs="Arial"/>
          <w:color w:val="000000" w:themeColor="text1"/>
          <w:lang w:val="en-PH"/>
        </w:rPr>
        <w:t xml:space="preserve">always with us and in us through Christ in the Spirit. </w:t>
      </w:r>
    </w:p>
    <w:p w14:paraId="670CB03F" w14:textId="4A21970E" w:rsidR="00032FD8" w:rsidRPr="00614C74" w:rsidRDefault="00D21C6A" w:rsidP="00817D74">
      <w:pPr>
        <w:spacing w:after="160" w:line="360" w:lineRule="auto"/>
        <w:rPr>
          <w:rFonts w:ascii="Arial Narrow" w:eastAsiaTheme="minorEastAsia" w:hAnsi="Arial Narrow" w:cs="Arial"/>
          <w:color w:val="000000" w:themeColor="text1"/>
          <w:lang w:val="en-PH"/>
        </w:rPr>
      </w:pPr>
      <w:ins w:id="30" w:author="Ma. Lucia C. Natividad" w:date="2017-08-09T04:16:00Z">
        <w:r>
          <w:rPr>
            <w:rFonts w:ascii="Arial Narrow" w:eastAsiaTheme="minorEastAsia" w:hAnsi="Arial Narrow" w:cs="Arial"/>
            <w:color w:val="000000" w:themeColor="text1"/>
            <w:lang w:val="en-PH"/>
          </w:rPr>
          <w:t xml:space="preserve">Grade 1 </w:t>
        </w:r>
        <w:r w:rsidR="00F7755D">
          <w:rPr>
            <w:rFonts w:ascii="Arial Narrow" w:eastAsiaTheme="minorEastAsia" w:hAnsi="Arial Narrow" w:cs="Arial"/>
            <w:color w:val="000000" w:themeColor="text1"/>
            <w:lang w:val="en-PH"/>
          </w:rPr>
          <w:t xml:space="preserve">Good job. </w:t>
        </w:r>
      </w:ins>
      <w:bookmarkStart w:id="31" w:name="_GoBack"/>
      <w:bookmarkEnd w:id="31"/>
    </w:p>
    <w:sectPr w:rsidR="00032FD8" w:rsidRPr="00614C74" w:rsidSect="00C30B9F">
      <w:pgSz w:w="11906" w:h="16838" w:code="9"/>
      <w:pgMar w:top="1440" w:right="1080" w:bottom="1440" w:left="1080" w:header="360" w:footer="36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Ma. Lucia C. Natividad" w:date="2017-08-09T04:03:00Z" w:initials="ML">
    <w:p w14:paraId="6CD24A02" w14:textId="77777777" w:rsidR="004E26A7" w:rsidRDefault="004E26A7">
      <w:pPr>
        <w:pStyle w:val="CommentText"/>
      </w:pPr>
      <w:r>
        <w:rPr>
          <w:rStyle w:val="CommentReference"/>
        </w:rPr>
        <w:annotationRef/>
      </w:r>
      <w:r>
        <w:t xml:space="preserve">Why? Thinking is important in faith. </w:t>
      </w:r>
    </w:p>
  </w:comment>
  <w:comment w:id="28" w:author="Ma. Lucia C. Natividad" w:date="2017-08-09T04:10:00Z" w:initials="ML">
    <w:p w14:paraId="5A6E28DC" w14:textId="77777777" w:rsidR="00D21C6A" w:rsidRDefault="00D21C6A">
      <w:pPr>
        <w:pStyle w:val="CommentText"/>
      </w:pPr>
      <w:r>
        <w:rPr>
          <w:rStyle w:val="CommentReference"/>
        </w:rPr>
        <w:annotationRef/>
      </w:r>
      <w:r>
        <w:t>Why?</w:t>
      </w:r>
    </w:p>
  </w:comment>
  <w:comment w:id="29" w:author="Ma. Lucia C. Natividad" w:date="2017-08-09T04:16:00Z" w:initials="ML">
    <w:p w14:paraId="4F225CC2" w14:textId="77777777" w:rsidR="00D21C6A" w:rsidRDefault="00D21C6A">
      <w:pPr>
        <w:pStyle w:val="CommentText"/>
      </w:pPr>
      <w:r>
        <w:rPr>
          <w:rStyle w:val="CommentReference"/>
        </w:rPr>
        <w:annotationRef/>
      </w:r>
      <w:r>
        <w:t>Is this not alluded to by the author?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592BF" w14:textId="77777777" w:rsidR="004E26A7" w:rsidRDefault="004E26A7" w:rsidP="00E17B51">
      <w:pPr>
        <w:spacing w:after="0" w:line="240" w:lineRule="auto"/>
      </w:pPr>
      <w:r>
        <w:separator/>
      </w:r>
    </w:p>
  </w:endnote>
  <w:endnote w:type="continuationSeparator" w:id="0">
    <w:p w14:paraId="055D54C6" w14:textId="77777777" w:rsidR="004E26A7" w:rsidRDefault="004E26A7" w:rsidP="00E17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F899B" w14:textId="77777777" w:rsidR="004E26A7" w:rsidRDefault="004E26A7" w:rsidP="00E17B51">
      <w:pPr>
        <w:spacing w:after="0" w:line="240" w:lineRule="auto"/>
      </w:pPr>
      <w:r>
        <w:separator/>
      </w:r>
    </w:p>
  </w:footnote>
  <w:footnote w:type="continuationSeparator" w:id="0">
    <w:p w14:paraId="78819286" w14:textId="77777777" w:rsidR="004E26A7" w:rsidRDefault="004E26A7" w:rsidP="00E17B51">
      <w:pPr>
        <w:spacing w:after="0" w:line="240" w:lineRule="auto"/>
      </w:pPr>
      <w:r>
        <w:continuationSeparator/>
      </w:r>
    </w:p>
  </w:footnote>
  <w:footnote w:id="1">
    <w:p w14:paraId="5576F2EE" w14:textId="77777777" w:rsidR="004E26A7" w:rsidRPr="00E32D65" w:rsidRDefault="004E26A7" w:rsidP="00B75295">
      <w:pPr>
        <w:pStyle w:val="FootnoteText"/>
        <w:rPr>
          <w:rFonts w:ascii="Arial Narrow" w:eastAsiaTheme="minorEastAsia" w:hAnsi="Arial Narrow"/>
          <w:sz w:val="16"/>
          <w:szCs w:val="16"/>
        </w:rPr>
      </w:pPr>
      <w:r>
        <w:rPr>
          <w:rStyle w:val="FootnoteReference"/>
        </w:rPr>
        <w:footnoteRef/>
      </w:r>
      <w:r>
        <w:t xml:space="preserve"> </w:t>
      </w:r>
      <w:r w:rsidRPr="00E32D65">
        <w:rPr>
          <w:rFonts w:ascii="Arial Narrow" w:eastAsiaTheme="minorEastAsia" w:hAnsi="Arial Narrow"/>
          <w:sz w:val="16"/>
          <w:szCs w:val="16"/>
        </w:rPr>
        <w:t>Lewis Ayres</w:t>
      </w:r>
      <w:ins w:id="0" w:author="Ma. Lucia C. Natividad" w:date="2017-08-09T04:00:00Z">
        <w:r>
          <w:rPr>
            <w:rFonts w:ascii="Arial Narrow" w:eastAsiaTheme="minorEastAsia" w:hAnsi="Arial Narrow"/>
            <w:sz w:val="16"/>
            <w:szCs w:val="16"/>
          </w:rPr>
          <w:t>,</w:t>
        </w:r>
      </w:ins>
      <w:del w:id="1" w:author="Ma. Lucia C. Natividad" w:date="2017-08-09T04:00:00Z">
        <w:r w:rsidRPr="00E32D65" w:rsidDel="004E26A7">
          <w:rPr>
            <w:rFonts w:ascii="Arial Narrow" w:eastAsiaTheme="minorEastAsia" w:hAnsi="Arial Narrow"/>
            <w:sz w:val="16"/>
            <w:szCs w:val="16"/>
          </w:rPr>
          <w:delText>.</w:delText>
        </w:r>
      </w:del>
      <w:r w:rsidRPr="00E32D65">
        <w:rPr>
          <w:rFonts w:ascii="Arial Narrow" w:eastAsiaTheme="minorEastAsia" w:hAnsi="Arial Narrow"/>
          <w:sz w:val="16"/>
          <w:szCs w:val="16"/>
        </w:rPr>
        <w:t xml:space="preserve"> “The Trinity and the Life of the Christians: A Liturgical Catechism</w:t>
      </w:r>
      <w:ins w:id="2" w:author="Ma. Lucia C. Natividad" w:date="2017-08-09T04:00:00Z">
        <w:r>
          <w:rPr>
            <w:rFonts w:ascii="Arial Narrow" w:eastAsiaTheme="minorEastAsia" w:hAnsi="Arial Narrow"/>
            <w:sz w:val="16"/>
            <w:szCs w:val="16"/>
          </w:rPr>
          <w:t>,</w:t>
        </w:r>
      </w:ins>
      <w:del w:id="3" w:author="Ma. Lucia C. Natividad" w:date="2017-08-09T04:00:00Z">
        <w:r w:rsidRPr="00E32D65" w:rsidDel="004E26A7">
          <w:rPr>
            <w:rFonts w:ascii="Arial Narrow" w:eastAsiaTheme="minorEastAsia" w:hAnsi="Arial Narrow"/>
            <w:sz w:val="16"/>
            <w:szCs w:val="16"/>
          </w:rPr>
          <w:delText>.</w:delText>
        </w:r>
      </w:del>
      <w:r w:rsidRPr="00E32D65">
        <w:rPr>
          <w:rFonts w:ascii="Arial Narrow" w:eastAsiaTheme="minorEastAsia" w:hAnsi="Arial Narrow"/>
          <w:sz w:val="16"/>
          <w:szCs w:val="16"/>
        </w:rPr>
        <w:t>” </w:t>
      </w:r>
      <w:r w:rsidRPr="004E26A7">
        <w:rPr>
          <w:rFonts w:ascii="Arial Narrow" w:eastAsiaTheme="minorEastAsia" w:hAnsi="Arial Narrow"/>
          <w:i/>
          <w:sz w:val="16"/>
          <w:szCs w:val="16"/>
          <w:rPrChange w:id="4" w:author="Ma. Lucia C. Natividad" w:date="2017-08-09T04:00:00Z">
            <w:rPr>
              <w:rFonts w:ascii="Arial Narrow" w:eastAsiaTheme="minorEastAsia" w:hAnsi="Arial Narrow"/>
              <w:sz w:val="16"/>
              <w:szCs w:val="16"/>
            </w:rPr>
          </w:rPrChange>
        </w:rPr>
        <w:t>New Blackfriars </w:t>
      </w:r>
      <w:r w:rsidRPr="00E32D65">
        <w:rPr>
          <w:rFonts w:ascii="Arial Narrow" w:eastAsiaTheme="minorEastAsia" w:hAnsi="Arial Narrow"/>
          <w:sz w:val="16"/>
          <w:szCs w:val="16"/>
        </w:rPr>
        <w:t>(2010)</w:t>
      </w:r>
      <w:ins w:id="5" w:author="Ma. Lucia C. Natividad" w:date="2017-08-09T04:00:00Z">
        <w:r>
          <w:rPr>
            <w:rFonts w:ascii="Arial Narrow" w:eastAsiaTheme="minorEastAsia" w:hAnsi="Arial Narrow"/>
            <w:sz w:val="16"/>
            <w:szCs w:val="16"/>
          </w:rPr>
          <w:t>:</w:t>
        </w:r>
      </w:ins>
      <w:del w:id="6" w:author="Ma. Lucia C. Natividad" w:date="2017-08-09T04:00:00Z">
        <w:r w:rsidRPr="00E32D65" w:rsidDel="004E26A7">
          <w:rPr>
            <w:rFonts w:ascii="Arial Narrow" w:eastAsiaTheme="minorEastAsia" w:hAnsi="Arial Narrow"/>
            <w:sz w:val="16"/>
            <w:szCs w:val="16"/>
          </w:rPr>
          <w:delText>,</w:delText>
        </w:r>
      </w:del>
      <w:r w:rsidRPr="00E32D65">
        <w:rPr>
          <w:rFonts w:ascii="Arial Narrow" w:eastAsiaTheme="minorEastAsia" w:hAnsi="Arial Narrow"/>
          <w:sz w:val="16"/>
          <w:szCs w:val="16"/>
        </w:rPr>
        <w:t xml:space="preserve"> 4. </w:t>
      </w:r>
    </w:p>
  </w:footnote>
  <w:footnote w:id="2">
    <w:p w14:paraId="4F526A41" w14:textId="77777777" w:rsidR="004E26A7" w:rsidRPr="00D33877" w:rsidRDefault="004E26A7" w:rsidP="00B75295">
      <w:pPr>
        <w:pStyle w:val="FootnoteText"/>
        <w:rPr>
          <w:rFonts w:ascii="Arial Narrow" w:hAnsi="Arial Narrow"/>
          <w:i/>
          <w:sz w:val="16"/>
        </w:rPr>
      </w:pPr>
      <w:r w:rsidRPr="00CE5FF2">
        <w:rPr>
          <w:rStyle w:val="FootnoteReference"/>
          <w:lang w:val="en-PH"/>
        </w:rPr>
        <w:footnoteRef/>
      </w:r>
      <w:r w:rsidRPr="00811D4E">
        <w:rPr>
          <w:rFonts w:ascii="Arial Narrow" w:eastAsiaTheme="minorEastAsia" w:hAnsi="Arial Narrow"/>
          <w:sz w:val="16"/>
          <w:szCs w:val="16"/>
        </w:rPr>
        <w:t xml:space="preserve"> </w:t>
      </w:r>
      <w:proofErr w:type="gramStart"/>
      <w:r w:rsidRPr="009F3F9F">
        <w:rPr>
          <w:rFonts w:ascii="Arial Narrow" w:hAnsi="Arial Narrow"/>
          <w:sz w:val="16"/>
          <w:szCs w:val="16"/>
        </w:rPr>
        <w:t xml:space="preserve">Episcopal Commission on Catechesis and Catholic Education (ECCCE), </w:t>
      </w:r>
      <w:r w:rsidRPr="004A6A4A">
        <w:rPr>
          <w:rFonts w:ascii="Arial Narrow" w:hAnsi="Arial Narrow"/>
          <w:i/>
          <w:sz w:val="16"/>
          <w:szCs w:val="16"/>
        </w:rPr>
        <w:t>National Catechetical Directory for the Philippines</w:t>
      </w:r>
      <w:ins w:id="7" w:author="Ma. Lucia C. Natividad" w:date="2017-08-09T04:01:00Z">
        <w:r>
          <w:rPr>
            <w:rFonts w:ascii="Arial Narrow" w:hAnsi="Arial Narrow"/>
            <w:i/>
            <w:sz w:val="16"/>
            <w:szCs w:val="16"/>
          </w:rPr>
          <w:t xml:space="preserve"> </w:t>
        </w:r>
      </w:ins>
      <w:moveToRangeStart w:id="8" w:author="Ma. Lucia C. Natividad" w:date="2017-08-09T04:01:00Z" w:name="move363870632"/>
      <w:moveTo w:id="9" w:author="Ma. Lucia C. Natividad" w:date="2017-08-09T04:01:00Z">
        <w:r w:rsidRPr="007F6DCE">
          <w:rPr>
            <w:rFonts w:ascii="Arial Narrow" w:hAnsi="Arial Narrow"/>
            <w:sz w:val="16"/>
          </w:rPr>
          <w:t>1268</w:t>
        </w:r>
        <w:r w:rsidRPr="000B496E">
          <w:rPr>
            <w:rFonts w:ascii="Arial Narrow" w:hAnsi="Arial Narrow"/>
            <w:sz w:val="16"/>
          </w:rPr>
          <w:t>.</w:t>
        </w:r>
      </w:moveTo>
      <w:moveToRangeEnd w:id="8"/>
      <w:proofErr w:type="gramEnd"/>
      <w:del w:id="10" w:author="Ma. Lucia C. Natividad" w:date="2017-08-09T04:01:00Z">
        <w:r w:rsidRPr="009F3F9F" w:rsidDel="004E26A7">
          <w:rPr>
            <w:rFonts w:ascii="Arial Narrow" w:hAnsi="Arial Narrow"/>
            <w:sz w:val="16"/>
            <w:szCs w:val="16"/>
          </w:rPr>
          <w:delText>, rev., ed.,</w:delText>
        </w:r>
      </w:del>
      <w:ins w:id="11" w:author="Ma. Lucia C. Natividad" w:date="2017-08-09T04:01:00Z">
        <w:r w:rsidRPr="009F3F9F" w:rsidDel="004E26A7">
          <w:rPr>
            <w:rFonts w:ascii="Arial Narrow" w:hAnsi="Arial Narrow"/>
            <w:sz w:val="16"/>
            <w:szCs w:val="16"/>
          </w:rPr>
          <w:t xml:space="preserve"> </w:t>
        </w:r>
      </w:ins>
      <w:del w:id="12" w:author="Ma. Lucia C. Natividad" w:date="2017-08-09T04:01:00Z">
        <w:r w:rsidRPr="009F3F9F" w:rsidDel="004E26A7">
          <w:rPr>
            <w:rFonts w:ascii="Arial Narrow" w:hAnsi="Arial Narrow"/>
            <w:sz w:val="16"/>
            <w:szCs w:val="16"/>
          </w:rPr>
          <w:delText>en</w:delText>
        </w:r>
      </w:del>
      <w:proofErr w:type="gramStart"/>
      <w:r w:rsidRPr="009F3F9F">
        <w:rPr>
          <w:rFonts w:ascii="Arial Narrow" w:hAnsi="Arial Narrow"/>
          <w:sz w:val="16"/>
          <w:szCs w:val="16"/>
        </w:rPr>
        <w:t>l</w:t>
      </w:r>
      <w:proofErr w:type="gramEnd"/>
      <w:r w:rsidRPr="009F3F9F">
        <w:rPr>
          <w:rFonts w:ascii="Arial Narrow" w:hAnsi="Arial Narrow"/>
          <w:sz w:val="16"/>
          <w:szCs w:val="16"/>
        </w:rPr>
        <w:t>.(Manila,2007)</w:t>
      </w:r>
      <w:ins w:id="13" w:author="Ma. Lucia C. Natividad" w:date="2017-08-09T04:01:00Z">
        <w:r>
          <w:rPr>
            <w:rFonts w:ascii="Arial Narrow" w:hAnsi="Arial Narrow"/>
            <w:sz w:val="16"/>
          </w:rPr>
          <w:t xml:space="preserve">. Hereafter referred to as </w:t>
        </w:r>
      </w:ins>
      <w:ins w:id="14" w:author="Ma. Lucia C. Natividad" w:date="2017-08-09T04:02:00Z">
        <w:r>
          <w:rPr>
            <w:rFonts w:ascii="Arial Narrow" w:hAnsi="Arial Narrow"/>
            <w:i/>
            <w:sz w:val="16"/>
          </w:rPr>
          <w:t xml:space="preserve">CFC </w:t>
        </w:r>
        <w:r>
          <w:rPr>
            <w:rFonts w:ascii="Arial Narrow" w:hAnsi="Arial Narrow"/>
            <w:sz w:val="16"/>
          </w:rPr>
          <w:t>with paragraph number.</w:t>
        </w:r>
      </w:ins>
      <w:del w:id="15" w:author="Ma. Lucia C. Natividad" w:date="2017-08-09T04:01:00Z">
        <w:r w:rsidRPr="009F3F9F" w:rsidDel="004E26A7">
          <w:rPr>
            <w:rFonts w:ascii="Arial Narrow" w:hAnsi="Arial Narrow"/>
            <w:sz w:val="16"/>
            <w:szCs w:val="16"/>
          </w:rPr>
          <w:delText xml:space="preserve"> no.</w:delText>
        </w:r>
        <w:r w:rsidRPr="000B496E" w:rsidDel="004E26A7">
          <w:rPr>
            <w:rFonts w:ascii="Arial Narrow" w:hAnsi="Arial Narrow"/>
            <w:i/>
            <w:sz w:val="16"/>
          </w:rPr>
          <w:delText xml:space="preserve"> </w:delText>
        </w:r>
      </w:del>
      <w:moveFromRangeStart w:id="16" w:author="Ma. Lucia C. Natividad" w:date="2017-08-09T04:01:00Z" w:name="move363870632"/>
      <w:moveFrom w:id="17" w:author="Ma. Lucia C. Natividad" w:date="2017-08-09T04:01:00Z">
        <w:r w:rsidRPr="007F6DCE" w:rsidDel="004E26A7">
          <w:rPr>
            <w:rFonts w:ascii="Arial Narrow" w:hAnsi="Arial Narrow"/>
            <w:sz w:val="16"/>
          </w:rPr>
          <w:t>1268</w:t>
        </w:r>
        <w:r w:rsidRPr="000B496E" w:rsidDel="004E26A7">
          <w:rPr>
            <w:rFonts w:ascii="Arial Narrow" w:hAnsi="Arial Narrow"/>
            <w:sz w:val="16"/>
          </w:rPr>
          <w:t>.</w:t>
        </w:r>
      </w:moveFrom>
      <w:moveFromRangeEnd w:id="16"/>
    </w:p>
  </w:footnote>
  <w:footnote w:id="3">
    <w:p w14:paraId="27C318A1" w14:textId="77777777" w:rsidR="004E26A7" w:rsidRPr="00E32D65" w:rsidRDefault="004E26A7" w:rsidP="00977F94">
      <w:pPr>
        <w:pStyle w:val="FootnoteText"/>
        <w:rPr>
          <w:rFonts w:ascii="Arial Narrow" w:eastAsiaTheme="minorEastAsia" w:hAnsi="Arial Narrow"/>
          <w:sz w:val="16"/>
          <w:szCs w:val="16"/>
        </w:rPr>
      </w:pPr>
      <w:r w:rsidRPr="00CE5FF2">
        <w:rPr>
          <w:rStyle w:val="FootnoteReference"/>
          <w:lang w:val="en-PH"/>
        </w:rPr>
        <w:footnoteRef/>
      </w:r>
      <w:r w:rsidRPr="00CE5FF2">
        <w:rPr>
          <w:rStyle w:val="FootnoteReference"/>
          <w:lang w:val="en-PH"/>
        </w:rPr>
        <w:t xml:space="preserve"> </w:t>
      </w:r>
      <w:r w:rsidRPr="008275A4">
        <w:rPr>
          <w:rFonts w:ascii="Arial Narrow" w:eastAsiaTheme="minorEastAsia" w:hAnsi="Arial Narrow"/>
          <w:sz w:val="16"/>
          <w:szCs w:val="16"/>
        </w:rPr>
        <w:t>Ayres</w:t>
      </w:r>
      <w:ins w:id="18" w:author="Ma. Lucia C. Natividad" w:date="2017-08-09T04:01:00Z">
        <w:r>
          <w:rPr>
            <w:rFonts w:ascii="Arial Narrow" w:eastAsiaTheme="minorEastAsia" w:hAnsi="Arial Narrow"/>
            <w:sz w:val="16"/>
            <w:szCs w:val="16"/>
          </w:rPr>
          <w:t>,</w:t>
        </w:r>
      </w:ins>
      <w:del w:id="19" w:author="Ma. Lucia C. Natividad" w:date="2017-08-09T04:01:00Z">
        <w:r w:rsidRPr="0057639C" w:rsidDel="004E26A7">
          <w:rPr>
            <w:rFonts w:ascii="Arial Narrow" w:eastAsiaTheme="minorEastAsia" w:hAnsi="Arial Narrow"/>
            <w:sz w:val="16"/>
            <w:szCs w:val="16"/>
          </w:rPr>
          <w:delText>.</w:delText>
        </w:r>
      </w:del>
      <w:r w:rsidRPr="0057639C">
        <w:rPr>
          <w:rFonts w:ascii="Arial Narrow" w:eastAsiaTheme="minorEastAsia" w:hAnsi="Arial Narrow"/>
          <w:sz w:val="16"/>
          <w:szCs w:val="16"/>
        </w:rPr>
        <w:t xml:space="preserve"> </w:t>
      </w:r>
      <w:r w:rsidRPr="00E32D65">
        <w:rPr>
          <w:rFonts w:ascii="Arial Narrow" w:eastAsiaTheme="minorEastAsia" w:hAnsi="Arial Narrow"/>
          <w:sz w:val="16"/>
          <w:szCs w:val="16"/>
        </w:rPr>
        <w:t>“The Trinity and the Life of the Christians: A Liturgical Catechism</w:t>
      </w:r>
      <w:ins w:id="20" w:author="Ma. Lucia C. Natividad" w:date="2017-08-09T04:00:00Z">
        <w:r>
          <w:rPr>
            <w:rFonts w:ascii="Arial Narrow" w:eastAsiaTheme="minorEastAsia" w:hAnsi="Arial Narrow"/>
            <w:sz w:val="16"/>
            <w:szCs w:val="16"/>
          </w:rPr>
          <w:t>,</w:t>
        </w:r>
      </w:ins>
      <w:del w:id="21" w:author="Ma. Lucia C. Natividad" w:date="2017-08-09T04:00:00Z">
        <w:r w:rsidRPr="00E32D65" w:rsidDel="004E26A7">
          <w:rPr>
            <w:rFonts w:ascii="Arial Narrow" w:eastAsiaTheme="minorEastAsia" w:hAnsi="Arial Narrow"/>
            <w:sz w:val="16"/>
            <w:szCs w:val="16"/>
          </w:rPr>
          <w:delText>.</w:delText>
        </w:r>
      </w:del>
      <w:r w:rsidRPr="00E32D65">
        <w:rPr>
          <w:rFonts w:ascii="Arial Narrow" w:eastAsiaTheme="minorEastAsia" w:hAnsi="Arial Narrow"/>
          <w:sz w:val="16"/>
          <w:szCs w:val="16"/>
        </w:rPr>
        <w:t>” </w:t>
      </w:r>
      <w:r>
        <w:rPr>
          <w:rFonts w:ascii="Arial Narrow" w:eastAsiaTheme="minorEastAsia" w:hAnsi="Arial Narrow"/>
          <w:sz w:val="16"/>
          <w:szCs w:val="16"/>
        </w:rPr>
        <w:t>p.5</w:t>
      </w:r>
    </w:p>
  </w:footnote>
  <w:footnote w:id="4">
    <w:p w14:paraId="0294AA3D" w14:textId="77777777" w:rsidR="004E26A7" w:rsidRPr="0057639C" w:rsidRDefault="004E26A7">
      <w:pPr>
        <w:pStyle w:val="FootnoteText"/>
        <w:rPr>
          <w:rFonts w:ascii="Arial Narrow" w:eastAsiaTheme="minorEastAsia" w:hAnsi="Arial Narrow"/>
          <w:sz w:val="16"/>
          <w:szCs w:val="16"/>
        </w:rPr>
      </w:pPr>
      <w:r w:rsidRPr="00CE5FF2">
        <w:rPr>
          <w:rStyle w:val="FootnoteReference"/>
          <w:lang w:val="en-PH"/>
        </w:rPr>
        <w:footnoteRef/>
      </w:r>
      <w:r w:rsidRPr="002F3558">
        <w:rPr>
          <w:rFonts w:ascii="Arial Narrow" w:eastAsiaTheme="minorEastAsia" w:hAnsi="Arial Narrow"/>
          <w:sz w:val="16"/>
          <w:szCs w:val="16"/>
        </w:rPr>
        <w:t xml:space="preserve"> </w:t>
      </w:r>
      <w:r w:rsidRPr="0055234E">
        <w:rPr>
          <w:rFonts w:ascii="Arial Narrow" w:eastAsiaTheme="minorEastAsia" w:hAnsi="Arial Narrow"/>
          <w:sz w:val="16"/>
          <w:szCs w:val="16"/>
        </w:rPr>
        <w:t>Ibid</w:t>
      </w:r>
      <w:r>
        <w:rPr>
          <w:rFonts w:ascii="Arial Narrow" w:eastAsiaTheme="minorEastAsia" w:hAnsi="Arial Narrow"/>
          <w:sz w:val="16"/>
          <w:szCs w:val="16"/>
        </w:rPr>
        <w:t>.</w:t>
      </w:r>
    </w:p>
  </w:footnote>
  <w:footnote w:id="5">
    <w:p w14:paraId="1C53A028" w14:textId="77777777" w:rsidR="004E26A7" w:rsidRPr="0057639C" w:rsidRDefault="004E26A7" w:rsidP="0057639C">
      <w:pPr>
        <w:pStyle w:val="FootnoteText"/>
        <w:rPr>
          <w:rFonts w:ascii="Arial Narrow" w:eastAsiaTheme="minorEastAsia" w:hAnsi="Arial Narrow"/>
          <w:sz w:val="16"/>
          <w:szCs w:val="16"/>
        </w:rPr>
      </w:pPr>
      <w:r w:rsidRPr="00527875">
        <w:rPr>
          <w:rStyle w:val="FootnoteReference"/>
          <w:lang w:val="en-PH"/>
        </w:rPr>
        <w:footnoteRef/>
      </w:r>
      <w:r w:rsidRPr="0057639C">
        <w:rPr>
          <w:rFonts w:ascii="Arial Narrow" w:eastAsiaTheme="minorEastAsia" w:hAnsi="Arial Narrow"/>
          <w:sz w:val="16"/>
          <w:szCs w:val="16"/>
        </w:rPr>
        <w:t xml:space="preserve"> Ibid. </w:t>
      </w:r>
    </w:p>
  </w:footnote>
  <w:footnote w:id="6">
    <w:p w14:paraId="4F33E8A3" w14:textId="77777777" w:rsidR="004E26A7" w:rsidRPr="0055234E" w:rsidRDefault="004E26A7">
      <w:pPr>
        <w:pStyle w:val="FootnoteText"/>
        <w:rPr>
          <w:rFonts w:ascii="Arial Narrow" w:eastAsiaTheme="minorEastAsia" w:hAnsi="Arial Narrow"/>
          <w:sz w:val="16"/>
          <w:szCs w:val="16"/>
        </w:rPr>
      </w:pPr>
      <w:r w:rsidRPr="00527875">
        <w:rPr>
          <w:rStyle w:val="FootnoteReference"/>
          <w:lang w:val="en-PH"/>
        </w:rPr>
        <w:footnoteRef/>
      </w:r>
      <w:r w:rsidRPr="00811D4E">
        <w:rPr>
          <w:rFonts w:ascii="Arial Narrow" w:eastAsiaTheme="minorEastAsia" w:hAnsi="Arial Narrow"/>
          <w:sz w:val="16"/>
          <w:szCs w:val="16"/>
        </w:rPr>
        <w:t xml:space="preserve"> </w:t>
      </w:r>
      <w:r w:rsidRPr="0055234E">
        <w:rPr>
          <w:rFonts w:ascii="Arial Narrow" w:eastAsiaTheme="minorEastAsia" w:hAnsi="Arial Narrow"/>
          <w:sz w:val="16"/>
          <w:szCs w:val="16"/>
        </w:rPr>
        <w:t>Ibid</w:t>
      </w:r>
      <w:proofErr w:type="gramStart"/>
      <w:r>
        <w:rPr>
          <w:rFonts w:ascii="Arial Narrow" w:eastAsiaTheme="minorEastAsia" w:hAnsi="Arial Narrow"/>
          <w:sz w:val="16"/>
          <w:szCs w:val="16"/>
        </w:rPr>
        <w:t>.</w:t>
      </w:r>
      <w:ins w:id="22" w:author="Ma. Lucia C. Natividad" w:date="2017-08-09T04:01:00Z">
        <w:r>
          <w:rPr>
            <w:rFonts w:ascii="Arial Narrow" w:eastAsiaTheme="minorEastAsia" w:hAnsi="Arial Narrow"/>
            <w:sz w:val="16"/>
            <w:szCs w:val="16"/>
          </w:rPr>
          <w:t>,</w:t>
        </w:r>
        <w:proofErr w:type="gramEnd"/>
        <w:r>
          <w:rPr>
            <w:rFonts w:ascii="Arial Narrow" w:eastAsiaTheme="minorEastAsia" w:hAnsi="Arial Narrow"/>
            <w:sz w:val="16"/>
            <w:szCs w:val="16"/>
          </w:rPr>
          <w:t xml:space="preserve"> </w:t>
        </w:r>
      </w:ins>
      <w:del w:id="23" w:author="Ma. Lucia C. Natividad" w:date="2017-08-09T04:01:00Z">
        <w:r w:rsidDel="004E26A7">
          <w:rPr>
            <w:rFonts w:ascii="Arial Narrow" w:eastAsiaTheme="minorEastAsia" w:hAnsi="Arial Narrow"/>
            <w:sz w:val="16"/>
            <w:szCs w:val="16"/>
          </w:rPr>
          <w:delText xml:space="preserve"> p.</w:delText>
        </w:r>
      </w:del>
      <w:r w:rsidRPr="0055234E">
        <w:rPr>
          <w:rFonts w:ascii="Arial Narrow" w:eastAsiaTheme="minorEastAsia" w:hAnsi="Arial Narrow"/>
          <w:sz w:val="16"/>
          <w:szCs w:val="16"/>
        </w:rPr>
        <w:t>6</w:t>
      </w:r>
    </w:p>
  </w:footnote>
  <w:footnote w:id="7">
    <w:p w14:paraId="15709859" w14:textId="77777777" w:rsidR="004E26A7" w:rsidRPr="00811D4E" w:rsidRDefault="004E26A7">
      <w:pPr>
        <w:pStyle w:val="FootnoteText"/>
        <w:rPr>
          <w:rFonts w:ascii="Arial Narrow" w:eastAsiaTheme="minorEastAsia" w:hAnsi="Arial Narrow"/>
          <w:sz w:val="16"/>
          <w:szCs w:val="16"/>
        </w:rPr>
      </w:pPr>
      <w:r w:rsidRPr="008354C9">
        <w:rPr>
          <w:rStyle w:val="FootnoteReference"/>
          <w:lang w:val="en-PH"/>
        </w:rPr>
        <w:footnoteRef/>
      </w:r>
      <w:r w:rsidRPr="008354C9">
        <w:rPr>
          <w:rStyle w:val="FootnoteReference"/>
          <w:lang w:val="en-PH"/>
        </w:rPr>
        <w:t xml:space="preserve"> </w:t>
      </w:r>
      <w:r w:rsidRPr="00267A9D">
        <w:rPr>
          <w:rFonts w:ascii="Arial Narrow" w:eastAsiaTheme="minorEastAsia" w:hAnsi="Arial Narrow"/>
          <w:sz w:val="16"/>
          <w:szCs w:val="16"/>
        </w:rPr>
        <w:t>Ibid</w:t>
      </w:r>
      <w:r w:rsidRPr="00811D4E">
        <w:rPr>
          <w:rFonts w:ascii="Arial Narrow" w:eastAsiaTheme="minorEastAsia" w:hAnsi="Arial Narrow"/>
          <w:sz w:val="16"/>
          <w:szCs w:val="16"/>
        </w:rPr>
        <w:t>.</w:t>
      </w:r>
    </w:p>
  </w:footnote>
  <w:footnote w:id="8">
    <w:p w14:paraId="1B914DB9" w14:textId="77777777" w:rsidR="004E26A7" w:rsidRPr="00811D4E" w:rsidRDefault="004E26A7" w:rsidP="00010A85">
      <w:pPr>
        <w:pStyle w:val="FootnoteText"/>
        <w:rPr>
          <w:rFonts w:ascii="Arial Narrow" w:eastAsiaTheme="minorEastAsia" w:hAnsi="Arial Narrow"/>
          <w:sz w:val="16"/>
          <w:szCs w:val="16"/>
        </w:rPr>
      </w:pPr>
      <w:r w:rsidRPr="008354C9">
        <w:rPr>
          <w:rStyle w:val="FootnoteReference"/>
          <w:lang w:val="en-PH"/>
        </w:rPr>
        <w:footnoteRef/>
      </w:r>
      <w:r w:rsidRPr="00811D4E">
        <w:rPr>
          <w:rFonts w:ascii="Arial Narrow" w:eastAsiaTheme="minorEastAsia" w:hAnsi="Arial Narrow"/>
          <w:sz w:val="16"/>
          <w:szCs w:val="16"/>
        </w:rPr>
        <w:t xml:space="preserve"> Ayres</w:t>
      </w:r>
      <w:ins w:id="24" w:author="Ma. Lucia C. Natividad" w:date="2017-08-09T04:01:00Z">
        <w:r>
          <w:rPr>
            <w:rFonts w:ascii="Arial Narrow" w:eastAsiaTheme="minorEastAsia" w:hAnsi="Arial Narrow"/>
            <w:sz w:val="16"/>
            <w:szCs w:val="16"/>
          </w:rPr>
          <w:t>,</w:t>
        </w:r>
      </w:ins>
      <w:del w:id="25" w:author="Ma. Lucia C. Natividad" w:date="2017-08-09T04:01:00Z">
        <w:r w:rsidRPr="00811D4E" w:rsidDel="004E26A7">
          <w:rPr>
            <w:rFonts w:ascii="Arial Narrow" w:eastAsiaTheme="minorEastAsia" w:hAnsi="Arial Narrow"/>
            <w:sz w:val="16"/>
            <w:szCs w:val="16"/>
          </w:rPr>
          <w:delText>.</w:delText>
        </w:r>
      </w:del>
      <w:r w:rsidRPr="00811D4E">
        <w:rPr>
          <w:rFonts w:ascii="Arial Narrow" w:eastAsiaTheme="minorEastAsia" w:hAnsi="Arial Narrow"/>
          <w:sz w:val="16"/>
          <w:szCs w:val="16"/>
        </w:rPr>
        <w:t xml:space="preserve"> “The Trinity and the Life of the Christians: A Liturgical Catechism.” p.6</w:t>
      </w:r>
    </w:p>
  </w:footnote>
  <w:footnote w:id="9">
    <w:p w14:paraId="305F7F4F" w14:textId="77777777" w:rsidR="004E26A7" w:rsidRPr="00811D4E" w:rsidRDefault="004E26A7" w:rsidP="00010A85">
      <w:pPr>
        <w:pStyle w:val="FootnoteText"/>
        <w:rPr>
          <w:rFonts w:ascii="Arial Narrow" w:eastAsiaTheme="minorEastAsia" w:hAnsi="Arial Narrow"/>
          <w:sz w:val="16"/>
          <w:szCs w:val="16"/>
        </w:rPr>
      </w:pPr>
      <w:r w:rsidRPr="008354C9">
        <w:rPr>
          <w:rStyle w:val="FootnoteReference"/>
          <w:lang w:val="en-PH"/>
        </w:rPr>
        <w:footnoteRef/>
      </w:r>
      <w:r w:rsidRPr="00811D4E">
        <w:rPr>
          <w:rFonts w:ascii="Arial Narrow" w:eastAsiaTheme="minorEastAsia" w:hAnsi="Arial Narrow"/>
          <w:sz w:val="16"/>
          <w:szCs w:val="16"/>
        </w:rPr>
        <w:t xml:space="preserve"> CFC 1329</w:t>
      </w:r>
      <w:ins w:id="26" w:author="Ma. Lucia C. Natividad" w:date="2017-08-09T04:02:00Z">
        <w:r>
          <w:rPr>
            <w:rFonts w:ascii="Arial Narrow" w:eastAsiaTheme="minorEastAsia" w:hAnsi="Arial Narrow"/>
            <w:sz w:val="16"/>
            <w:szCs w:val="16"/>
          </w:rPr>
          <w:t>.</w:t>
        </w:r>
      </w:ins>
    </w:p>
  </w:footnote>
  <w:footnote w:id="10">
    <w:p w14:paraId="5AA3D004" w14:textId="77777777" w:rsidR="004E26A7" w:rsidRPr="00CC3EF4" w:rsidRDefault="004E26A7">
      <w:pPr>
        <w:pStyle w:val="FootnoteText"/>
        <w:rPr>
          <w:rFonts w:ascii="Arial Narrow" w:eastAsiaTheme="minorEastAsia" w:hAnsi="Arial Narrow"/>
          <w:sz w:val="12"/>
          <w:szCs w:val="12"/>
        </w:rPr>
      </w:pPr>
      <w:r w:rsidRPr="00CC3EF4">
        <w:rPr>
          <w:rStyle w:val="FootnoteReference"/>
          <w:rFonts w:ascii="Arial Narrow" w:hAnsi="Arial Narrow"/>
          <w:sz w:val="12"/>
          <w:szCs w:val="12"/>
        </w:rPr>
        <w:footnoteRef/>
      </w:r>
      <w:r w:rsidRPr="00CC3EF4">
        <w:rPr>
          <w:rFonts w:ascii="Arial Narrow" w:hAnsi="Arial Narrow"/>
          <w:sz w:val="12"/>
          <w:szCs w:val="12"/>
        </w:rPr>
        <w:t xml:space="preserve"> </w:t>
      </w:r>
      <w:r w:rsidRPr="00CC3EF4">
        <w:rPr>
          <w:rFonts w:ascii="Arial Narrow" w:eastAsiaTheme="minorEastAsia" w:hAnsi="Arial Narrow"/>
          <w:sz w:val="12"/>
          <w:szCs w:val="12"/>
        </w:rPr>
        <w:t>Ayres. “The Trinity and the Life of the Christians: A Liturgical Catechism.” p.7</w:t>
      </w:r>
    </w:p>
  </w:footnote>
  <w:footnote w:id="11">
    <w:p w14:paraId="59700CE2" w14:textId="77777777" w:rsidR="004E26A7" w:rsidRPr="00CC3EF4" w:rsidRDefault="004E26A7">
      <w:pPr>
        <w:pStyle w:val="FootnoteText"/>
        <w:rPr>
          <w:rFonts w:ascii="Arial Narrow" w:hAnsi="Arial Narrow"/>
          <w:sz w:val="12"/>
          <w:szCs w:val="12"/>
        </w:rPr>
      </w:pPr>
      <w:r w:rsidRPr="00CC3EF4">
        <w:rPr>
          <w:rStyle w:val="FootnoteReference"/>
          <w:rFonts w:ascii="Arial Narrow" w:hAnsi="Arial Narrow"/>
          <w:sz w:val="12"/>
          <w:szCs w:val="12"/>
        </w:rPr>
        <w:footnoteRef/>
      </w:r>
      <w:r w:rsidRPr="00CC3EF4">
        <w:rPr>
          <w:rFonts w:ascii="Arial Narrow" w:hAnsi="Arial Narrow"/>
          <w:sz w:val="12"/>
          <w:szCs w:val="12"/>
        </w:rPr>
        <w:t xml:space="preserve"> </w:t>
      </w:r>
      <w:r w:rsidRPr="00CC3EF4">
        <w:rPr>
          <w:rFonts w:ascii="Arial Narrow" w:eastAsiaTheme="minorEastAsia" w:hAnsi="Arial Narrow"/>
          <w:sz w:val="12"/>
          <w:szCs w:val="12"/>
        </w:rPr>
        <w:t>Ibid</w:t>
      </w:r>
      <w:r w:rsidRPr="00CC3EF4">
        <w:rPr>
          <w:rFonts w:ascii="Arial Narrow" w:hAnsi="Arial Narrow"/>
          <w:sz w:val="12"/>
          <w:szCs w:val="12"/>
        </w:rPr>
        <w:t>.</w:t>
      </w:r>
    </w:p>
  </w:footnote>
  <w:footnote w:id="12">
    <w:p w14:paraId="3AAB155D" w14:textId="77777777" w:rsidR="004E26A7" w:rsidRPr="00CC3EF4" w:rsidRDefault="004E26A7">
      <w:pPr>
        <w:pStyle w:val="FootnoteText"/>
        <w:rPr>
          <w:rFonts w:ascii="Arial Narrow" w:eastAsiaTheme="minorEastAsia" w:hAnsi="Arial Narrow"/>
          <w:sz w:val="12"/>
          <w:szCs w:val="12"/>
        </w:rPr>
      </w:pPr>
      <w:r w:rsidRPr="00CC3EF4">
        <w:rPr>
          <w:rStyle w:val="FootnoteReference"/>
          <w:rFonts w:ascii="Arial Narrow" w:hAnsi="Arial Narrow"/>
          <w:sz w:val="12"/>
          <w:szCs w:val="12"/>
        </w:rPr>
        <w:footnoteRef/>
      </w:r>
      <w:r w:rsidRPr="00CC3EF4">
        <w:rPr>
          <w:rFonts w:ascii="Arial Narrow" w:hAnsi="Arial Narrow"/>
          <w:sz w:val="12"/>
          <w:szCs w:val="12"/>
        </w:rPr>
        <w:t xml:space="preserve"> </w:t>
      </w:r>
      <w:r w:rsidRPr="00CC3EF4">
        <w:rPr>
          <w:rFonts w:ascii="Arial Narrow" w:eastAsiaTheme="minorEastAsia" w:hAnsi="Arial Narrow"/>
          <w:sz w:val="12"/>
          <w:szCs w:val="12"/>
        </w:rPr>
        <w:t xml:space="preserve">Ibid. </w:t>
      </w:r>
      <w:proofErr w:type="gramStart"/>
      <w:r w:rsidRPr="00CC3EF4">
        <w:rPr>
          <w:rFonts w:ascii="Arial Narrow" w:eastAsiaTheme="minorEastAsia" w:hAnsi="Arial Narrow"/>
          <w:sz w:val="12"/>
          <w:szCs w:val="12"/>
        </w:rPr>
        <w:t>p</w:t>
      </w:r>
      <w:proofErr w:type="gramEnd"/>
      <w:r w:rsidRPr="00CC3EF4">
        <w:rPr>
          <w:rFonts w:ascii="Arial Narrow" w:eastAsiaTheme="minorEastAsia" w:hAnsi="Arial Narrow"/>
          <w:sz w:val="12"/>
          <w:szCs w:val="12"/>
        </w:rPr>
        <w:t>.8</w:t>
      </w:r>
    </w:p>
  </w:footnote>
  <w:footnote w:id="13">
    <w:p w14:paraId="505F73C4" w14:textId="77777777" w:rsidR="004E26A7" w:rsidRPr="00CC3EF4" w:rsidRDefault="004E26A7">
      <w:pPr>
        <w:pStyle w:val="FootnoteText"/>
        <w:rPr>
          <w:rFonts w:ascii="Arial Narrow" w:eastAsiaTheme="minorEastAsia" w:hAnsi="Arial Narrow"/>
          <w:sz w:val="12"/>
          <w:szCs w:val="12"/>
        </w:rPr>
      </w:pPr>
      <w:r w:rsidRPr="00CC3EF4">
        <w:rPr>
          <w:rStyle w:val="FootnoteReference"/>
          <w:rFonts w:ascii="Arial Narrow" w:hAnsi="Arial Narrow"/>
          <w:sz w:val="12"/>
          <w:szCs w:val="12"/>
        </w:rPr>
        <w:footnoteRef/>
      </w:r>
      <w:r w:rsidRPr="00CC3EF4">
        <w:rPr>
          <w:rFonts w:ascii="Arial Narrow" w:hAnsi="Arial Narrow"/>
          <w:sz w:val="12"/>
          <w:szCs w:val="12"/>
        </w:rPr>
        <w:t xml:space="preserve"> </w:t>
      </w:r>
      <w:r w:rsidRPr="00CC3EF4">
        <w:rPr>
          <w:rFonts w:ascii="Arial Narrow" w:eastAsiaTheme="minorEastAsia" w:hAnsi="Arial Narrow"/>
          <w:sz w:val="12"/>
          <w:szCs w:val="12"/>
        </w:rPr>
        <w:t>CFC 318</w:t>
      </w:r>
    </w:p>
  </w:footnote>
  <w:footnote w:id="14">
    <w:p w14:paraId="78E8FE04" w14:textId="77777777" w:rsidR="004E26A7" w:rsidRPr="00CC3EF4" w:rsidRDefault="004E26A7">
      <w:pPr>
        <w:pStyle w:val="FootnoteText"/>
        <w:rPr>
          <w:rFonts w:ascii="Arial Narrow" w:eastAsiaTheme="minorEastAsia" w:hAnsi="Arial Narrow"/>
          <w:sz w:val="12"/>
          <w:szCs w:val="12"/>
        </w:rPr>
      </w:pPr>
      <w:r w:rsidRPr="00CC3EF4">
        <w:rPr>
          <w:rStyle w:val="FootnoteReference"/>
          <w:rFonts w:ascii="Arial Narrow" w:hAnsi="Arial Narrow"/>
          <w:sz w:val="12"/>
          <w:szCs w:val="12"/>
        </w:rPr>
        <w:footnoteRef/>
      </w:r>
      <w:r w:rsidRPr="00CC3EF4">
        <w:rPr>
          <w:rFonts w:ascii="Arial Narrow" w:hAnsi="Arial Narrow"/>
          <w:sz w:val="12"/>
          <w:szCs w:val="12"/>
        </w:rPr>
        <w:t xml:space="preserve"> </w:t>
      </w:r>
      <w:r w:rsidRPr="00CC3EF4">
        <w:rPr>
          <w:rFonts w:ascii="Arial Narrow" w:eastAsiaTheme="minorEastAsia" w:hAnsi="Arial Narrow"/>
          <w:sz w:val="12"/>
          <w:szCs w:val="12"/>
        </w:rPr>
        <w:t>Ayres. “The Trinity and the Life of the Christia</w:t>
      </w:r>
      <w:r>
        <w:rPr>
          <w:rFonts w:ascii="Arial Narrow" w:eastAsiaTheme="minorEastAsia" w:hAnsi="Arial Narrow"/>
          <w:sz w:val="12"/>
          <w:szCs w:val="12"/>
        </w:rPr>
        <w:t>ns: A Liturgical Catechism.” p.8</w:t>
      </w:r>
    </w:p>
  </w:footnote>
  <w:footnote w:id="15">
    <w:p w14:paraId="1D65DB2A" w14:textId="77777777" w:rsidR="004E26A7" w:rsidRPr="008356BD" w:rsidRDefault="004E26A7">
      <w:pPr>
        <w:pStyle w:val="FootnoteText"/>
        <w:rPr>
          <w:rFonts w:ascii="Arial Narrow" w:hAnsi="Arial Narrow"/>
          <w:sz w:val="12"/>
          <w:szCs w:val="12"/>
        </w:rPr>
      </w:pPr>
      <w:r w:rsidRPr="008356BD">
        <w:rPr>
          <w:rStyle w:val="FootnoteReference"/>
          <w:rFonts w:ascii="Arial Narrow" w:hAnsi="Arial Narrow"/>
          <w:sz w:val="12"/>
          <w:szCs w:val="12"/>
        </w:rPr>
        <w:footnoteRef/>
      </w:r>
      <w:r w:rsidRPr="008356BD">
        <w:rPr>
          <w:rFonts w:ascii="Arial Narrow" w:hAnsi="Arial Narrow"/>
          <w:sz w:val="12"/>
          <w:szCs w:val="12"/>
        </w:rPr>
        <w:t xml:space="preserve"> </w:t>
      </w:r>
      <w:r w:rsidRPr="008356BD">
        <w:rPr>
          <w:rFonts w:ascii="Arial Narrow" w:eastAsiaTheme="minorEastAsia" w:hAnsi="Arial Narrow"/>
          <w:sz w:val="12"/>
          <w:szCs w:val="12"/>
        </w:rPr>
        <w:t>CFC 268</w:t>
      </w:r>
    </w:p>
  </w:footnote>
  <w:footnote w:id="16">
    <w:p w14:paraId="67958989" w14:textId="77777777" w:rsidR="004E26A7" w:rsidRDefault="004E26A7">
      <w:pPr>
        <w:pStyle w:val="FootnoteText"/>
      </w:pPr>
      <w:r w:rsidRPr="008356BD">
        <w:rPr>
          <w:rStyle w:val="FootnoteReference"/>
          <w:rFonts w:ascii="Arial Narrow" w:hAnsi="Arial Narrow"/>
          <w:sz w:val="12"/>
          <w:szCs w:val="12"/>
        </w:rPr>
        <w:footnoteRef/>
      </w:r>
      <w:r w:rsidRPr="008356BD">
        <w:rPr>
          <w:rFonts w:ascii="Arial Narrow" w:hAnsi="Arial Narrow"/>
          <w:sz w:val="12"/>
          <w:szCs w:val="12"/>
        </w:rPr>
        <w:t xml:space="preserve"> </w:t>
      </w:r>
      <w:r>
        <w:rPr>
          <w:rFonts w:ascii="Arial Narrow" w:eastAsiaTheme="minorEastAsia" w:hAnsi="Arial Narrow"/>
          <w:sz w:val="12"/>
          <w:szCs w:val="12"/>
        </w:rPr>
        <w:t xml:space="preserve">Ibid. </w:t>
      </w:r>
    </w:p>
  </w:footnote>
  <w:footnote w:id="17">
    <w:p w14:paraId="6ECA3E35" w14:textId="77777777" w:rsidR="004E26A7" w:rsidRDefault="004E26A7">
      <w:pPr>
        <w:pStyle w:val="FootnoteText"/>
      </w:pPr>
      <w:r w:rsidRPr="00CC3EF4">
        <w:rPr>
          <w:rStyle w:val="FootnoteReference"/>
          <w:rFonts w:ascii="Arial Narrow" w:hAnsi="Arial Narrow"/>
          <w:sz w:val="12"/>
          <w:szCs w:val="12"/>
        </w:rPr>
        <w:footnoteRef/>
      </w:r>
      <w:r w:rsidRPr="00CC3EF4">
        <w:rPr>
          <w:rFonts w:ascii="Arial Narrow" w:hAnsi="Arial Narrow"/>
          <w:sz w:val="12"/>
          <w:szCs w:val="12"/>
        </w:rPr>
        <w:t xml:space="preserve"> </w:t>
      </w:r>
      <w:r w:rsidRPr="00CC3EF4">
        <w:rPr>
          <w:rFonts w:ascii="Arial Narrow" w:eastAsiaTheme="minorEastAsia" w:hAnsi="Arial Narrow"/>
          <w:sz w:val="12"/>
          <w:szCs w:val="12"/>
        </w:rPr>
        <w:t>Ayres. “The Trinity and the Life of the Christia</w:t>
      </w:r>
      <w:r>
        <w:rPr>
          <w:rFonts w:ascii="Arial Narrow" w:eastAsiaTheme="minorEastAsia" w:hAnsi="Arial Narrow"/>
          <w:sz w:val="12"/>
          <w:szCs w:val="12"/>
        </w:rPr>
        <w:t>ns: A Liturgical Catechism.” p.9</w:t>
      </w:r>
    </w:p>
  </w:footnote>
  <w:footnote w:id="18">
    <w:p w14:paraId="5FC1779B" w14:textId="77777777" w:rsidR="004E26A7" w:rsidRPr="00FC7B79" w:rsidRDefault="004E26A7" w:rsidP="00292479">
      <w:pPr>
        <w:pStyle w:val="FootnoteText"/>
        <w:rPr>
          <w:rFonts w:ascii="Arial Narrow" w:eastAsiaTheme="minorEastAsia" w:hAnsi="Arial Narrow"/>
          <w:sz w:val="12"/>
          <w:szCs w:val="12"/>
        </w:rPr>
      </w:pPr>
      <w:r w:rsidRPr="00FC7B79">
        <w:rPr>
          <w:rFonts w:ascii="Arial Narrow" w:eastAsiaTheme="minorEastAsia" w:hAnsi="Arial Narrow"/>
          <w:sz w:val="12"/>
          <w:szCs w:val="12"/>
        </w:rPr>
        <w:footnoteRef/>
      </w:r>
      <w:r>
        <w:t xml:space="preserve"> </w:t>
      </w:r>
      <w:r w:rsidRPr="00FC7B79">
        <w:rPr>
          <w:rFonts w:ascii="Arial Narrow" w:eastAsiaTheme="minorEastAsia" w:hAnsi="Arial Narrow"/>
          <w:sz w:val="12"/>
          <w:szCs w:val="12"/>
        </w:rPr>
        <w:t xml:space="preserve">Ma. </w:t>
      </w:r>
      <w:proofErr w:type="gramStart"/>
      <w:r w:rsidRPr="00FC7B79">
        <w:rPr>
          <w:rFonts w:ascii="Arial Narrow" w:eastAsiaTheme="minorEastAsia" w:hAnsi="Arial Narrow"/>
          <w:sz w:val="12"/>
          <w:szCs w:val="12"/>
        </w:rPr>
        <w:t>Lucia C. Natividad.</w:t>
      </w:r>
      <w:proofErr w:type="gramEnd"/>
      <w:r w:rsidRPr="00FC7B79">
        <w:rPr>
          <w:rFonts w:ascii="Arial Narrow" w:eastAsiaTheme="minorEastAsia" w:hAnsi="Arial Narrow"/>
          <w:sz w:val="12"/>
          <w:szCs w:val="12"/>
        </w:rPr>
        <w:t xml:space="preserve"> “Sacred Scripture: Soul of Theology.”</w:t>
      </w:r>
      <w:r>
        <w:rPr>
          <w:rFonts w:ascii="Arial Narrow" w:eastAsiaTheme="minorEastAsia" w:hAnsi="Arial Narrow"/>
          <w:sz w:val="12"/>
          <w:szCs w:val="12"/>
        </w:rPr>
        <w:t xml:space="preserve"> p.2</w:t>
      </w:r>
    </w:p>
  </w:footnote>
  <w:footnote w:id="19">
    <w:p w14:paraId="1C1654FF" w14:textId="77777777" w:rsidR="004E26A7" w:rsidRDefault="004E26A7" w:rsidP="006134E4">
      <w:pPr>
        <w:pStyle w:val="FootnoteText"/>
        <w:rPr>
          <w:rFonts w:ascii="Arial Narrow" w:eastAsiaTheme="minorEastAsia" w:hAnsi="Arial Narrow"/>
          <w:sz w:val="12"/>
          <w:szCs w:val="12"/>
        </w:rPr>
      </w:pPr>
      <w:r w:rsidRPr="00CC3EF4">
        <w:rPr>
          <w:rStyle w:val="FootnoteReference"/>
          <w:rFonts w:ascii="Arial Narrow" w:hAnsi="Arial Narrow"/>
          <w:sz w:val="12"/>
          <w:szCs w:val="12"/>
        </w:rPr>
        <w:footnoteRef/>
      </w:r>
      <w:r w:rsidRPr="00CC3EF4">
        <w:rPr>
          <w:rFonts w:ascii="Arial Narrow" w:hAnsi="Arial Narrow"/>
          <w:sz w:val="12"/>
          <w:szCs w:val="12"/>
        </w:rPr>
        <w:t xml:space="preserve"> </w:t>
      </w:r>
      <w:r w:rsidRPr="00CC3EF4">
        <w:rPr>
          <w:rFonts w:ascii="Arial Narrow" w:eastAsiaTheme="minorEastAsia" w:hAnsi="Arial Narrow"/>
          <w:sz w:val="12"/>
          <w:szCs w:val="12"/>
        </w:rPr>
        <w:t>Ayres. “The Trinity and the Life of the Christia</w:t>
      </w:r>
      <w:r>
        <w:rPr>
          <w:rFonts w:ascii="Arial Narrow" w:eastAsiaTheme="minorEastAsia" w:hAnsi="Arial Narrow"/>
          <w:sz w:val="12"/>
          <w:szCs w:val="12"/>
        </w:rPr>
        <w:t>ns: A Liturgical Catechism.” p.10</w:t>
      </w:r>
    </w:p>
    <w:p w14:paraId="1FC76C64" w14:textId="77777777" w:rsidR="004E26A7" w:rsidRPr="00520410" w:rsidRDefault="004E26A7" w:rsidP="006134E4">
      <w:pPr>
        <w:pStyle w:val="FootnoteText"/>
        <w:rPr>
          <w:rFonts w:ascii="Arial Narrow" w:eastAsiaTheme="minorEastAsia" w:hAnsi="Arial Narrow"/>
          <w:sz w:val="12"/>
          <w:szCs w:val="12"/>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7193"/>
    <w:multiLevelType w:val="hybridMultilevel"/>
    <w:tmpl w:val="4BD6D8A0"/>
    <w:lvl w:ilvl="0" w:tplc="0409000B">
      <w:start w:val="1"/>
      <w:numFmt w:val="bullet"/>
      <w:lvlText w:val=""/>
      <w:lvlJc w:val="left"/>
      <w:pPr>
        <w:ind w:left="1487" w:hanging="360"/>
      </w:pPr>
      <w:rPr>
        <w:rFonts w:ascii="Wingdings" w:hAnsi="Wingdings"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
    <w:nsid w:val="0F027F5A"/>
    <w:multiLevelType w:val="hybridMultilevel"/>
    <w:tmpl w:val="033A3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917F05"/>
    <w:multiLevelType w:val="hybridMultilevel"/>
    <w:tmpl w:val="4926C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9D0"/>
    <w:rsid w:val="000018C9"/>
    <w:rsid w:val="00001966"/>
    <w:rsid w:val="00001EE3"/>
    <w:rsid w:val="00002D86"/>
    <w:rsid w:val="0000481F"/>
    <w:rsid w:val="00010A85"/>
    <w:rsid w:val="00012A2A"/>
    <w:rsid w:val="00013DBC"/>
    <w:rsid w:val="000149F2"/>
    <w:rsid w:val="0002224F"/>
    <w:rsid w:val="00024017"/>
    <w:rsid w:val="000247BA"/>
    <w:rsid w:val="00027275"/>
    <w:rsid w:val="000274F4"/>
    <w:rsid w:val="00032FD8"/>
    <w:rsid w:val="000351D3"/>
    <w:rsid w:val="00047235"/>
    <w:rsid w:val="00054033"/>
    <w:rsid w:val="0005538F"/>
    <w:rsid w:val="0006086A"/>
    <w:rsid w:val="0006122D"/>
    <w:rsid w:val="00062E52"/>
    <w:rsid w:val="00071D6D"/>
    <w:rsid w:val="00071DF8"/>
    <w:rsid w:val="00072941"/>
    <w:rsid w:val="00073041"/>
    <w:rsid w:val="00083535"/>
    <w:rsid w:val="000851A7"/>
    <w:rsid w:val="00085395"/>
    <w:rsid w:val="0009051C"/>
    <w:rsid w:val="000A3A49"/>
    <w:rsid w:val="000A5ED1"/>
    <w:rsid w:val="000B025E"/>
    <w:rsid w:val="000B06ED"/>
    <w:rsid w:val="000B0775"/>
    <w:rsid w:val="000B235D"/>
    <w:rsid w:val="000B65F7"/>
    <w:rsid w:val="000B6641"/>
    <w:rsid w:val="000C430D"/>
    <w:rsid w:val="000C627E"/>
    <w:rsid w:val="000C7D9F"/>
    <w:rsid w:val="000D4417"/>
    <w:rsid w:val="000D6A8F"/>
    <w:rsid w:val="000E0B8C"/>
    <w:rsid w:val="000E144B"/>
    <w:rsid w:val="000E6D70"/>
    <w:rsid w:val="000F56F7"/>
    <w:rsid w:val="000F5BBA"/>
    <w:rsid w:val="000F7F05"/>
    <w:rsid w:val="00102126"/>
    <w:rsid w:val="00106662"/>
    <w:rsid w:val="00107B16"/>
    <w:rsid w:val="00112869"/>
    <w:rsid w:val="0012111B"/>
    <w:rsid w:val="0012524F"/>
    <w:rsid w:val="00137127"/>
    <w:rsid w:val="00141587"/>
    <w:rsid w:val="001424AB"/>
    <w:rsid w:val="00145D3E"/>
    <w:rsid w:val="00145F55"/>
    <w:rsid w:val="001518D8"/>
    <w:rsid w:val="00155719"/>
    <w:rsid w:val="00155790"/>
    <w:rsid w:val="00155999"/>
    <w:rsid w:val="00155F1E"/>
    <w:rsid w:val="00161B33"/>
    <w:rsid w:val="00162400"/>
    <w:rsid w:val="00167313"/>
    <w:rsid w:val="00180E0F"/>
    <w:rsid w:val="00186ADE"/>
    <w:rsid w:val="0019215F"/>
    <w:rsid w:val="001957C0"/>
    <w:rsid w:val="0019606C"/>
    <w:rsid w:val="00196359"/>
    <w:rsid w:val="001A36C1"/>
    <w:rsid w:val="001A7BEA"/>
    <w:rsid w:val="001B0B4F"/>
    <w:rsid w:val="001B1F29"/>
    <w:rsid w:val="001B2CFB"/>
    <w:rsid w:val="001B4B32"/>
    <w:rsid w:val="001B6E14"/>
    <w:rsid w:val="001C7507"/>
    <w:rsid w:val="001E60E3"/>
    <w:rsid w:val="001F7CEB"/>
    <w:rsid w:val="002003A5"/>
    <w:rsid w:val="00201607"/>
    <w:rsid w:val="00202C75"/>
    <w:rsid w:val="00203320"/>
    <w:rsid w:val="00206C08"/>
    <w:rsid w:val="00212F9D"/>
    <w:rsid w:val="00216672"/>
    <w:rsid w:val="002226D5"/>
    <w:rsid w:val="002228E8"/>
    <w:rsid w:val="0022711A"/>
    <w:rsid w:val="00232F44"/>
    <w:rsid w:val="00236418"/>
    <w:rsid w:val="00242CE3"/>
    <w:rsid w:val="00243DFA"/>
    <w:rsid w:val="00251CB4"/>
    <w:rsid w:val="00253651"/>
    <w:rsid w:val="00256719"/>
    <w:rsid w:val="002601D2"/>
    <w:rsid w:val="00265173"/>
    <w:rsid w:val="00265BC1"/>
    <w:rsid w:val="00267A9D"/>
    <w:rsid w:val="0027323D"/>
    <w:rsid w:val="0027368F"/>
    <w:rsid w:val="002878FD"/>
    <w:rsid w:val="00292479"/>
    <w:rsid w:val="00293CA6"/>
    <w:rsid w:val="002A0AEB"/>
    <w:rsid w:val="002A0C2B"/>
    <w:rsid w:val="002A6535"/>
    <w:rsid w:val="002B1BBD"/>
    <w:rsid w:val="002B22A5"/>
    <w:rsid w:val="002B50B2"/>
    <w:rsid w:val="002B6BE6"/>
    <w:rsid w:val="002B6C04"/>
    <w:rsid w:val="002B751F"/>
    <w:rsid w:val="002C544B"/>
    <w:rsid w:val="002C6705"/>
    <w:rsid w:val="002C6D81"/>
    <w:rsid w:val="002C6DF0"/>
    <w:rsid w:val="002C77E1"/>
    <w:rsid w:val="002D314B"/>
    <w:rsid w:val="002D5832"/>
    <w:rsid w:val="002D76D4"/>
    <w:rsid w:val="002F00F9"/>
    <w:rsid w:val="002F13B1"/>
    <w:rsid w:val="002F23E2"/>
    <w:rsid w:val="002F3558"/>
    <w:rsid w:val="002F3AF1"/>
    <w:rsid w:val="00301EB0"/>
    <w:rsid w:val="00303C0E"/>
    <w:rsid w:val="003058A9"/>
    <w:rsid w:val="00310974"/>
    <w:rsid w:val="0031267F"/>
    <w:rsid w:val="003149BF"/>
    <w:rsid w:val="00314C9C"/>
    <w:rsid w:val="00315028"/>
    <w:rsid w:val="00322574"/>
    <w:rsid w:val="003226E0"/>
    <w:rsid w:val="00325116"/>
    <w:rsid w:val="00325833"/>
    <w:rsid w:val="00331BB3"/>
    <w:rsid w:val="00331D1B"/>
    <w:rsid w:val="0033331E"/>
    <w:rsid w:val="00333D6D"/>
    <w:rsid w:val="00334B76"/>
    <w:rsid w:val="00336C2E"/>
    <w:rsid w:val="00351223"/>
    <w:rsid w:val="0036152F"/>
    <w:rsid w:val="0036651F"/>
    <w:rsid w:val="00367988"/>
    <w:rsid w:val="0037199D"/>
    <w:rsid w:val="00371F79"/>
    <w:rsid w:val="00387A0D"/>
    <w:rsid w:val="00397872"/>
    <w:rsid w:val="003A05CD"/>
    <w:rsid w:val="003A083A"/>
    <w:rsid w:val="003A30EA"/>
    <w:rsid w:val="003B199F"/>
    <w:rsid w:val="003C130C"/>
    <w:rsid w:val="003C2824"/>
    <w:rsid w:val="003C2AFA"/>
    <w:rsid w:val="003C4E9E"/>
    <w:rsid w:val="003C71D8"/>
    <w:rsid w:val="003D0AB4"/>
    <w:rsid w:val="003D1A54"/>
    <w:rsid w:val="003E1317"/>
    <w:rsid w:val="003E15F6"/>
    <w:rsid w:val="003E42A3"/>
    <w:rsid w:val="003E59FC"/>
    <w:rsid w:val="003E65A2"/>
    <w:rsid w:val="003E7844"/>
    <w:rsid w:val="003F2949"/>
    <w:rsid w:val="003F3BC8"/>
    <w:rsid w:val="003F49D0"/>
    <w:rsid w:val="003F5048"/>
    <w:rsid w:val="003F6994"/>
    <w:rsid w:val="0040227A"/>
    <w:rsid w:val="00403E62"/>
    <w:rsid w:val="00405261"/>
    <w:rsid w:val="00405F2B"/>
    <w:rsid w:val="00410BD9"/>
    <w:rsid w:val="00413DDD"/>
    <w:rsid w:val="004172C3"/>
    <w:rsid w:val="00420A90"/>
    <w:rsid w:val="00420BC9"/>
    <w:rsid w:val="00423B01"/>
    <w:rsid w:val="004273C7"/>
    <w:rsid w:val="00437E8C"/>
    <w:rsid w:val="004429A0"/>
    <w:rsid w:val="004627B6"/>
    <w:rsid w:val="004703DD"/>
    <w:rsid w:val="004867DD"/>
    <w:rsid w:val="004967EC"/>
    <w:rsid w:val="0049782D"/>
    <w:rsid w:val="004A12F8"/>
    <w:rsid w:val="004A5D27"/>
    <w:rsid w:val="004A654C"/>
    <w:rsid w:val="004A78BE"/>
    <w:rsid w:val="004B317F"/>
    <w:rsid w:val="004B4318"/>
    <w:rsid w:val="004B5D89"/>
    <w:rsid w:val="004B612F"/>
    <w:rsid w:val="004B71D5"/>
    <w:rsid w:val="004C4B49"/>
    <w:rsid w:val="004C59C8"/>
    <w:rsid w:val="004C6663"/>
    <w:rsid w:val="004C7721"/>
    <w:rsid w:val="004D1B56"/>
    <w:rsid w:val="004D1B92"/>
    <w:rsid w:val="004D6C73"/>
    <w:rsid w:val="004D7F48"/>
    <w:rsid w:val="004E26A7"/>
    <w:rsid w:val="004E6B21"/>
    <w:rsid w:val="004F173F"/>
    <w:rsid w:val="00500592"/>
    <w:rsid w:val="00502015"/>
    <w:rsid w:val="00504558"/>
    <w:rsid w:val="00510D7D"/>
    <w:rsid w:val="005133C4"/>
    <w:rsid w:val="0051409D"/>
    <w:rsid w:val="0051414C"/>
    <w:rsid w:val="00520410"/>
    <w:rsid w:val="00523AD6"/>
    <w:rsid w:val="00526646"/>
    <w:rsid w:val="00527875"/>
    <w:rsid w:val="0054323E"/>
    <w:rsid w:val="00547301"/>
    <w:rsid w:val="0055234E"/>
    <w:rsid w:val="00554E60"/>
    <w:rsid w:val="00555168"/>
    <w:rsid w:val="00555FC4"/>
    <w:rsid w:val="00563592"/>
    <w:rsid w:val="00564593"/>
    <w:rsid w:val="00566EAD"/>
    <w:rsid w:val="00567EC2"/>
    <w:rsid w:val="0057353A"/>
    <w:rsid w:val="00573D95"/>
    <w:rsid w:val="0057639C"/>
    <w:rsid w:val="00576AE8"/>
    <w:rsid w:val="0058100E"/>
    <w:rsid w:val="00585D5E"/>
    <w:rsid w:val="005925CB"/>
    <w:rsid w:val="00593EFE"/>
    <w:rsid w:val="00594912"/>
    <w:rsid w:val="00595F33"/>
    <w:rsid w:val="005971BC"/>
    <w:rsid w:val="005A21AB"/>
    <w:rsid w:val="005A31AC"/>
    <w:rsid w:val="005A3512"/>
    <w:rsid w:val="005B1417"/>
    <w:rsid w:val="005B3EDE"/>
    <w:rsid w:val="005B53CA"/>
    <w:rsid w:val="005B604F"/>
    <w:rsid w:val="005C5AB2"/>
    <w:rsid w:val="005D12CF"/>
    <w:rsid w:val="005D246F"/>
    <w:rsid w:val="005D363B"/>
    <w:rsid w:val="005D59B7"/>
    <w:rsid w:val="005E08E1"/>
    <w:rsid w:val="005E3B91"/>
    <w:rsid w:val="005F362E"/>
    <w:rsid w:val="005F4586"/>
    <w:rsid w:val="005F5A46"/>
    <w:rsid w:val="0060395D"/>
    <w:rsid w:val="00610EB8"/>
    <w:rsid w:val="00612A65"/>
    <w:rsid w:val="006134E4"/>
    <w:rsid w:val="00614C74"/>
    <w:rsid w:val="00615904"/>
    <w:rsid w:val="006166D3"/>
    <w:rsid w:val="0062078D"/>
    <w:rsid w:val="00621CB2"/>
    <w:rsid w:val="006235C6"/>
    <w:rsid w:val="006348E4"/>
    <w:rsid w:val="00636E80"/>
    <w:rsid w:val="00650EC7"/>
    <w:rsid w:val="00655483"/>
    <w:rsid w:val="0067130F"/>
    <w:rsid w:val="006827DF"/>
    <w:rsid w:val="006845BE"/>
    <w:rsid w:val="0068730F"/>
    <w:rsid w:val="006873CA"/>
    <w:rsid w:val="00691540"/>
    <w:rsid w:val="00696A81"/>
    <w:rsid w:val="00697048"/>
    <w:rsid w:val="006A3335"/>
    <w:rsid w:val="006A3DFA"/>
    <w:rsid w:val="006A62BD"/>
    <w:rsid w:val="006B1A36"/>
    <w:rsid w:val="006B71A8"/>
    <w:rsid w:val="006C2499"/>
    <w:rsid w:val="006D5B27"/>
    <w:rsid w:val="006F2650"/>
    <w:rsid w:val="006F3391"/>
    <w:rsid w:val="00701F81"/>
    <w:rsid w:val="00702992"/>
    <w:rsid w:val="00703E55"/>
    <w:rsid w:val="00707A72"/>
    <w:rsid w:val="007105E1"/>
    <w:rsid w:val="00712871"/>
    <w:rsid w:val="007152A2"/>
    <w:rsid w:val="0072726C"/>
    <w:rsid w:val="00734142"/>
    <w:rsid w:val="00737EF4"/>
    <w:rsid w:val="007401D4"/>
    <w:rsid w:val="007428EC"/>
    <w:rsid w:val="00746389"/>
    <w:rsid w:val="007521EC"/>
    <w:rsid w:val="0075373E"/>
    <w:rsid w:val="00760720"/>
    <w:rsid w:val="0076293D"/>
    <w:rsid w:val="00767EC7"/>
    <w:rsid w:val="00772291"/>
    <w:rsid w:val="00773E51"/>
    <w:rsid w:val="007742A7"/>
    <w:rsid w:val="007779DA"/>
    <w:rsid w:val="007813CD"/>
    <w:rsid w:val="00781826"/>
    <w:rsid w:val="007838E7"/>
    <w:rsid w:val="00790AF4"/>
    <w:rsid w:val="00792653"/>
    <w:rsid w:val="00794D59"/>
    <w:rsid w:val="00797AE8"/>
    <w:rsid w:val="007A78A9"/>
    <w:rsid w:val="007D4CAE"/>
    <w:rsid w:val="007D72C8"/>
    <w:rsid w:val="007D7D18"/>
    <w:rsid w:val="007E06E3"/>
    <w:rsid w:val="007E46C7"/>
    <w:rsid w:val="007F252B"/>
    <w:rsid w:val="007F5607"/>
    <w:rsid w:val="007F6DCE"/>
    <w:rsid w:val="00800F9A"/>
    <w:rsid w:val="00802900"/>
    <w:rsid w:val="008057CE"/>
    <w:rsid w:val="00806FEA"/>
    <w:rsid w:val="00811BC8"/>
    <w:rsid w:val="00811D4E"/>
    <w:rsid w:val="00817D74"/>
    <w:rsid w:val="008275A4"/>
    <w:rsid w:val="008354C9"/>
    <w:rsid w:val="008356BD"/>
    <w:rsid w:val="00851217"/>
    <w:rsid w:val="008652AD"/>
    <w:rsid w:val="00881CA0"/>
    <w:rsid w:val="008846F4"/>
    <w:rsid w:val="008878A2"/>
    <w:rsid w:val="0089253E"/>
    <w:rsid w:val="00893403"/>
    <w:rsid w:val="008A679E"/>
    <w:rsid w:val="008A68CA"/>
    <w:rsid w:val="008B02C7"/>
    <w:rsid w:val="008B14A1"/>
    <w:rsid w:val="008B1698"/>
    <w:rsid w:val="008B261B"/>
    <w:rsid w:val="008B3201"/>
    <w:rsid w:val="008C2ABD"/>
    <w:rsid w:val="008C5D70"/>
    <w:rsid w:val="008D1ECB"/>
    <w:rsid w:val="008D72D5"/>
    <w:rsid w:val="008E2285"/>
    <w:rsid w:val="008E37C9"/>
    <w:rsid w:val="008E56B7"/>
    <w:rsid w:val="008E6523"/>
    <w:rsid w:val="008F2057"/>
    <w:rsid w:val="008F5206"/>
    <w:rsid w:val="008F7BB2"/>
    <w:rsid w:val="0090095A"/>
    <w:rsid w:val="00900A43"/>
    <w:rsid w:val="009076E3"/>
    <w:rsid w:val="009157C5"/>
    <w:rsid w:val="00921ECC"/>
    <w:rsid w:val="00931B86"/>
    <w:rsid w:val="009322EF"/>
    <w:rsid w:val="00941903"/>
    <w:rsid w:val="009479EC"/>
    <w:rsid w:val="0095229B"/>
    <w:rsid w:val="009557F4"/>
    <w:rsid w:val="00955BBB"/>
    <w:rsid w:val="00960B09"/>
    <w:rsid w:val="00961DC0"/>
    <w:rsid w:val="00966F7C"/>
    <w:rsid w:val="00973C39"/>
    <w:rsid w:val="00974A07"/>
    <w:rsid w:val="00975954"/>
    <w:rsid w:val="00977F94"/>
    <w:rsid w:val="00980016"/>
    <w:rsid w:val="00980FAC"/>
    <w:rsid w:val="00983806"/>
    <w:rsid w:val="009848B6"/>
    <w:rsid w:val="009927F8"/>
    <w:rsid w:val="009A1DD3"/>
    <w:rsid w:val="009B0FDA"/>
    <w:rsid w:val="009B422A"/>
    <w:rsid w:val="009B43EE"/>
    <w:rsid w:val="009C169A"/>
    <w:rsid w:val="009C2B6C"/>
    <w:rsid w:val="009C6E09"/>
    <w:rsid w:val="009E4AAF"/>
    <w:rsid w:val="009E7F95"/>
    <w:rsid w:val="009F091F"/>
    <w:rsid w:val="009F19EA"/>
    <w:rsid w:val="00A12883"/>
    <w:rsid w:val="00A17813"/>
    <w:rsid w:val="00A202CF"/>
    <w:rsid w:val="00A20E8C"/>
    <w:rsid w:val="00A23506"/>
    <w:rsid w:val="00A323EB"/>
    <w:rsid w:val="00A35C4E"/>
    <w:rsid w:val="00A41D6D"/>
    <w:rsid w:val="00A522CE"/>
    <w:rsid w:val="00A52E30"/>
    <w:rsid w:val="00A63821"/>
    <w:rsid w:val="00A7380F"/>
    <w:rsid w:val="00A8064C"/>
    <w:rsid w:val="00A80F29"/>
    <w:rsid w:val="00A833D4"/>
    <w:rsid w:val="00A918D2"/>
    <w:rsid w:val="00AA245A"/>
    <w:rsid w:val="00AA6FC0"/>
    <w:rsid w:val="00AC16D0"/>
    <w:rsid w:val="00AC3CD8"/>
    <w:rsid w:val="00AC59B9"/>
    <w:rsid w:val="00AE388C"/>
    <w:rsid w:val="00AE7047"/>
    <w:rsid w:val="00AE73B7"/>
    <w:rsid w:val="00AF0663"/>
    <w:rsid w:val="00AF1217"/>
    <w:rsid w:val="00AF675C"/>
    <w:rsid w:val="00AF75EB"/>
    <w:rsid w:val="00AF7E7F"/>
    <w:rsid w:val="00B1048D"/>
    <w:rsid w:val="00B12C40"/>
    <w:rsid w:val="00B1747D"/>
    <w:rsid w:val="00B3483D"/>
    <w:rsid w:val="00B35CDE"/>
    <w:rsid w:val="00B37C4E"/>
    <w:rsid w:val="00B46841"/>
    <w:rsid w:val="00B47023"/>
    <w:rsid w:val="00B50757"/>
    <w:rsid w:val="00B55AF1"/>
    <w:rsid w:val="00B56AEA"/>
    <w:rsid w:val="00B638A8"/>
    <w:rsid w:val="00B73FFD"/>
    <w:rsid w:val="00B75295"/>
    <w:rsid w:val="00B77CE9"/>
    <w:rsid w:val="00B81AEA"/>
    <w:rsid w:val="00B81FD7"/>
    <w:rsid w:val="00B83128"/>
    <w:rsid w:val="00B834EB"/>
    <w:rsid w:val="00B9105D"/>
    <w:rsid w:val="00B923BF"/>
    <w:rsid w:val="00BA06BD"/>
    <w:rsid w:val="00BB05AF"/>
    <w:rsid w:val="00BB14FE"/>
    <w:rsid w:val="00BB756C"/>
    <w:rsid w:val="00BB774D"/>
    <w:rsid w:val="00BC059C"/>
    <w:rsid w:val="00BC0BEB"/>
    <w:rsid w:val="00BC5D8D"/>
    <w:rsid w:val="00BC6641"/>
    <w:rsid w:val="00BC688B"/>
    <w:rsid w:val="00BD272C"/>
    <w:rsid w:val="00BD3193"/>
    <w:rsid w:val="00BD6ADC"/>
    <w:rsid w:val="00BF173A"/>
    <w:rsid w:val="00BF2B77"/>
    <w:rsid w:val="00BF528A"/>
    <w:rsid w:val="00BF5DA4"/>
    <w:rsid w:val="00C01746"/>
    <w:rsid w:val="00C01FB8"/>
    <w:rsid w:val="00C03DC9"/>
    <w:rsid w:val="00C043B7"/>
    <w:rsid w:val="00C12ECA"/>
    <w:rsid w:val="00C2054A"/>
    <w:rsid w:val="00C21A9B"/>
    <w:rsid w:val="00C24017"/>
    <w:rsid w:val="00C25C93"/>
    <w:rsid w:val="00C26484"/>
    <w:rsid w:val="00C30B9F"/>
    <w:rsid w:val="00C33AA3"/>
    <w:rsid w:val="00C42A77"/>
    <w:rsid w:val="00C51187"/>
    <w:rsid w:val="00C5720A"/>
    <w:rsid w:val="00C61C92"/>
    <w:rsid w:val="00C61FFB"/>
    <w:rsid w:val="00C62065"/>
    <w:rsid w:val="00C67A09"/>
    <w:rsid w:val="00C8208E"/>
    <w:rsid w:val="00C860EB"/>
    <w:rsid w:val="00C86435"/>
    <w:rsid w:val="00C9492E"/>
    <w:rsid w:val="00C97D60"/>
    <w:rsid w:val="00CA2048"/>
    <w:rsid w:val="00CA5CB7"/>
    <w:rsid w:val="00CB00F3"/>
    <w:rsid w:val="00CC3EF4"/>
    <w:rsid w:val="00CE06BD"/>
    <w:rsid w:val="00CE5FF2"/>
    <w:rsid w:val="00CF3BD8"/>
    <w:rsid w:val="00CF5673"/>
    <w:rsid w:val="00CF6CFF"/>
    <w:rsid w:val="00D03B5E"/>
    <w:rsid w:val="00D0548C"/>
    <w:rsid w:val="00D06982"/>
    <w:rsid w:val="00D16937"/>
    <w:rsid w:val="00D1722F"/>
    <w:rsid w:val="00D20963"/>
    <w:rsid w:val="00D21C6A"/>
    <w:rsid w:val="00D22ED8"/>
    <w:rsid w:val="00D24D40"/>
    <w:rsid w:val="00D25221"/>
    <w:rsid w:val="00D309A8"/>
    <w:rsid w:val="00D33877"/>
    <w:rsid w:val="00D46F8D"/>
    <w:rsid w:val="00D55032"/>
    <w:rsid w:val="00D55079"/>
    <w:rsid w:val="00D71FC7"/>
    <w:rsid w:val="00D7554D"/>
    <w:rsid w:val="00D779DE"/>
    <w:rsid w:val="00D87CE2"/>
    <w:rsid w:val="00D94644"/>
    <w:rsid w:val="00D977F3"/>
    <w:rsid w:val="00D978C8"/>
    <w:rsid w:val="00DA0A4F"/>
    <w:rsid w:val="00DA0FEB"/>
    <w:rsid w:val="00DA316F"/>
    <w:rsid w:val="00DA5528"/>
    <w:rsid w:val="00DB3374"/>
    <w:rsid w:val="00DB5D08"/>
    <w:rsid w:val="00DB6D11"/>
    <w:rsid w:val="00DB71CC"/>
    <w:rsid w:val="00DC1C92"/>
    <w:rsid w:val="00DC5250"/>
    <w:rsid w:val="00DE248F"/>
    <w:rsid w:val="00DF0519"/>
    <w:rsid w:val="00DF3650"/>
    <w:rsid w:val="00DF6513"/>
    <w:rsid w:val="00E03D48"/>
    <w:rsid w:val="00E04D98"/>
    <w:rsid w:val="00E04F12"/>
    <w:rsid w:val="00E05B4D"/>
    <w:rsid w:val="00E07713"/>
    <w:rsid w:val="00E10350"/>
    <w:rsid w:val="00E11282"/>
    <w:rsid w:val="00E1212A"/>
    <w:rsid w:val="00E177A2"/>
    <w:rsid w:val="00E17B51"/>
    <w:rsid w:val="00E25482"/>
    <w:rsid w:val="00E27FD6"/>
    <w:rsid w:val="00E32D65"/>
    <w:rsid w:val="00E3498B"/>
    <w:rsid w:val="00E41080"/>
    <w:rsid w:val="00E42190"/>
    <w:rsid w:val="00E43ADD"/>
    <w:rsid w:val="00E50A85"/>
    <w:rsid w:val="00E538B8"/>
    <w:rsid w:val="00E53A19"/>
    <w:rsid w:val="00E552F3"/>
    <w:rsid w:val="00E55D3F"/>
    <w:rsid w:val="00E6237D"/>
    <w:rsid w:val="00E72C26"/>
    <w:rsid w:val="00E75457"/>
    <w:rsid w:val="00E8083D"/>
    <w:rsid w:val="00E84C44"/>
    <w:rsid w:val="00E87B3F"/>
    <w:rsid w:val="00EB7BD5"/>
    <w:rsid w:val="00ED4006"/>
    <w:rsid w:val="00ED454C"/>
    <w:rsid w:val="00ED7303"/>
    <w:rsid w:val="00EE3176"/>
    <w:rsid w:val="00EE58F8"/>
    <w:rsid w:val="00F023C7"/>
    <w:rsid w:val="00F07A3F"/>
    <w:rsid w:val="00F11FDB"/>
    <w:rsid w:val="00F13FFE"/>
    <w:rsid w:val="00F253C8"/>
    <w:rsid w:val="00F2648F"/>
    <w:rsid w:val="00F365FE"/>
    <w:rsid w:val="00F36FD5"/>
    <w:rsid w:val="00F43F07"/>
    <w:rsid w:val="00F51478"/>
    <w:rsid w:val="00F52916"/>
    <w:rsid w:val="00F57552"/>
    <w:rsid w:val="00F62B1E"/>
    <w:rsid w:val="00F6627A"/>
    <w:rsid w:val="00F72452"/>
    <w:rsid w:val="00F736A4"/>
    <w:rsid w:val="00F7755D"/>
    <w:rsid w:val="00F93C7D"/>
    <w:rsid w:val="00F955FE"/>
    <w:rsid w:val="00F9595B"/>
    <w:rsid w:val="00FA1676"/>
    <w:rsid w:val="00FA1811"/>
    <w:rsid w:val="00FA36B3"/>
    <w:rsid w:val="00FC22EE"/>
    <w:rsid w:val="00FC499A"/>
    <w:rsid w:val="00FC7B79"/>
    <w:rsid w:val="00FD0E00"/>
    <w:rsid w:val="00FD31C3"/>
    <w:rsid w:val="00FD41E4"/>
    <w:rsid w:val="00FD5302"/>
    <w:rsid w:val="00FD6CDF"/>
    <w:rsid w:val="00FE3EA8"/>
    <w:rsid w:val="00FE4A48"/>
    <w:rsid w:val="00FE54CB"/>
    <w:rsid w:val="00FE6074"/>
    <w:rsid w:val="00FF4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4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0519"/>
  </w:style>
  <w:style w:type="character" w:customStyle="1" w:styleId="m-6212867791603933025gmail-msofootnotereference">
    <w:name w:val="m_-6212867791603933025gmail-msofootnotereference"/>
    <w:basedOn w:val="DefaultParagraphFont"/>
    <w:rsid w:val="00DF0519"/>
  </w:style>
  <w:style w:type="paragraph" w:customStyle="1" w:styleId="m-6212867791603933025gmail-msofootnotetext">
    <w:name w:val="m_-6212867791603933025gmail-msofootnotetext"/>
    <w:basedOn w:val="Normal"/>
    <w:rsid w:val="00DF0519"/>
    <w:pPr>
      <w:spacing w:before="100" w:beforeAutospacing="1" w:after="100" w:afterAutospacing="1" w:line="240" w:lineRule="auto"/>
    </w:pPr>
    <w:rPr>
      <w:rFonts w:ascii="Times New Roman" w:eastAsiaTheme="minorEastAsia" w:hAnsi="Times New Roman" w:cs="Times New Roman"/>
      <w:sz w:val="24"/>
      <w:szCs w:val="24"/>
      <w:lang w:val="en-PH"/>
    </w:rPr>
  </w:style>
  <w:style w:type="paragraph" w:styleId="FootnoteText">
    <w:name w:val="footnote text"/>
    <w:basedOn w:val="Normal"/>
    <w:link w:val="FootnoteTextChar"/>
    <w:uiPriority w:val="99"/>
    <w:unhideWhenUsed/>
    <w:rsid w:val="00E17B51"/>
    <w:pPr>
      <w:spacing w:after="0" w:line="240" w:lineRule="auto"/>
    </w:pPr>
    <w:rPr>
      <w:sz w:val="20"/>
      <w:szCs w:val="20"/>
    </w:rPr>
  </w:style>
  <w:style w:type="character" w:customStyle="1" w:styleId="FootnoteTextChar">
    <w:name w:val="Footnote Text Char"/>
    <w:basedOn w:val="DefaultParagraphFont"/>
    <w:link w:val="FootnoteText"/>
    <w:uiPriority w:val="99"/>
    <w:rsid w:val="00E17B51"/>
    <w:rPr>
      <w:sz w:val="20"/>
      <w:szCs w:val="20"/>
    </w:rPr>
  </w:style>
  <w:style w:type="character" w:styleId="FootnoteReference">
    <w:name w:val="footnote reference"/>
    <w:basedOn w:val="DefaultParagraphFont"/>
    <w:uiPriority w:val="99"/>
    <w:semiHidden/>
    <w:unhideWhenUsed/>
    <w:rsid w:val="00E17B51"/>
    <w:rPr>
      <w:vertAlign w:val="superscript"/>
    </w:rPr>
  </w:style>
  <w:style w:type="paragraph" w:styleId="ListParagraph">
    <w:name w:val="List Paragraph"/>
    <w:basedOn w:val="Normal"/>
    <w:uiPriority w:val="34"/>
    <w:qFormat/>
    <w:rsid w:val="00B56AEA"/>
    <w:pPr>
      <w:ind w:left="720"/>
      <w:contextualSpacing/>
    </w:pPr>
  </w:style>
  <w:style w:type="paragraph" w:styleId="BalloonText">
    <w:name w:val="Balloon Text"/>
    <w:basedOn w:val="Normal"/>
    <w:link w:val="BalloonTextChar"/>
    <w:uiPriority w:val="99"/>
    <w:semiHidden/>
    <w:unhideWhenUsed/>
    <w:rsid w:val="004E26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6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26A7"/>
    <w:rPr>
      <w:sz w:val="18"/>
      <w:szCs w:val="18"/>
    </w:rPr>
  </w:style>
  <w:style w:type="paragraph" w:styleId="CommentText">
    <w:name w:val="annotation text"/>
    <w:basedOn w:val="Normal"/>
    <w:link w:val="CommentTextChar"/>
    <w:uiPriority w:val="99"/>
    <w:semiHidden/>
    <w:unhideWhenUsed/>
    <w:rsid w:val="004E26A7"/>
    <w:pPr>
      <w:spacing w:line="240" w:lineRule="auto"/>
    </w:pPr>
    <w:rPr>
      <w:sz w:val="24"/>
      <w:szCs w:val="24"/>
    </w:rPr>
  </w:style>
  <w:style w:type="character" w:customStyle="1" w:styleId="CommentTextChar">
    <w:name w:val="Comment Text Char"/>
    <w:basedOn w:val="DefaultParagraphFont"/>
    <w:link w:val="CommentText"/>
    <w:uiPriority w:val="99"/>
    <w:semiHidden/>
    <w:rsid w:val="004E26A7"/>
    <w:rPr>
      <w:sz w:val="24"/>
      <w:szCs w:val="24"/>
    </w:rPr>
  </w:style>
  <w:style w:type="paragraph" w:styleId="CommentSubject">
    <w:name w:val="annotation subject"/>
    <w:basedOn w:val="CommentText"/>
    <w:next w:val="CommentText"/>
    <w:link w:val="CommentSubjectChar"/>
    <w:uiPriority w:val="99"/>
    <w:semiHidden/>
    <w:unhideWhenUsed/>
    <w:rsid w:val="004E26A7"/>
    <w:rPr>
      <w:b/>
      <w:bCs/>
      <w:sz w:val="20"/>
      <w:szCs w:val="20"/>
    </w:rPr>
  </w:style>
  <w:style w:type="character" w:customStyle="1" w:styleId="CommentSubjectChar">
    <w:name w:val="Comment Subject Char"/>
    <w:basedOn w:val="CommentTextChar"/>
    <w:link w:val="CommentSubject"/>
    <w:uiPriority w:val="99"/>
    <w:semiHidden/>
    <w:rsid w:val="004E26A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0519"/>
  </w:style>
  <w:style w:type="character" w:customStyle="1" w:styleId="m-6212867791603933025gmail-msofootnotereference">
    <w:name w:val="m_-6212867791603933025gmail-msofootnotereference"/>
    <w:basedOn w:val="DefaultParagraphFont"/>
    <w:rsid w:val="00DF0519"/>
  </w:style>
  <w:style w:type="paragraph" w:customStyle="1" w:styleId="m-6212867791603933025gmail-msofootnotetext">
    <w:name w:val="m_-6212867791603933025gmail-msofootnotetext"/>
    <w:basedOn w:val="Normal"/>
    <w:rsid w:val="00DF0519"/>
    <w:pPr>
      <w:spacing w:before="100" w:beforeAutospacing="1" w:after="100" w:afterAutospacing="1" w:line="240" w:lineRule="auto"/>
    </w:pPr>
    <w:rPr>
      <w:rFonts w:ascii="Times New Roman" w:eastAsiaTheme="minorEastAsia" w:hAnsi="Times New Roman" w:cs="Times New Roman"/>
      <w:sz w:val="24"/>
      <w:szCs w:val="24"/>
      <w:lang w:val="en-PH"/>
    </w:rPr>
  </w:style>
  <w:style w:type="paragraph" w:styleId="FootnoteText">
    <w:name w:val="footnote text"/>
    <w:basedOn w:val="Normal"/>
    <w:link w:val="FootnoteTextChar"/>
    <w:uiPriority w:val="99"/>
    <w:unhideWhenUsed/>
    <w:rsid w:val="00E17B51"/>
    <w:pPr>
      <w:spacing w:after="0" w:line="240" w:lineRule="auto"/>
    </w:pPr>
    <w:rPr>
      <w:sz w:val="20"/>
      <w:szCs w:val="20"/>
    </w:rPr>
  </w:style>
  <w:style w:type="character" w:customStyle="1" w:styleId="FootnoteTextChar">
    <w:name w:val="Footnote Text Char"/>
    <w:basedOn w:val="DefaultParagraphFont"/>
    <w:link w:val="FootnoteText"/>
    <w:uiPriority w:val="99"/>
    <w:rsid w:val="00E17B51"/>
    <w:rPr>
      <w:sz w:val="20"/>
      <w:szCs w:val="20"/>
    </w:rPr>
  </w:style>
  <w:style w:type="character" w:styleId="FootnoteReference">
    <w:name w:val="footnote reference"/>
    <w:basedOn w:val="DefaultParagraphFont"/>
    <w:uiPriority w:val="99"/>
    <w:semiHidden/>
    <w:unhideWhenUsed/>
    <w:rsid w:val="00E17B51"/>
    <w:rPr>
      <w:vertAlign w:val="superscript"/>
    </w:rPr>
  </w:style>
  <w:style w:type="paragraph" w:styleId="ListParagraph">
    <w:name w:val="List Paragraph"/>
    <w:basedOn w:val="Normal"/>
    <w:uiPriority w:val="34"/>
    <w:qFormat/>
    <w:rsid w:val="00B56AEA"/>
    <w:pPr>
      <w:ind w:left="720"/>
      <w:contextualSpacing/>
    </w:pPr>
  </w:style>
  <w:style w:type="paragraph" w:styleId="BalloonText">
    <w:name w:val="Balloon Text"/>
    <w:basedOn w:val="Normal"/>
    <w:link w:val="BalloonTextChar"/>
    <w:uiPriority w:val="99"/>
    <w:semiHidden/>
    <w:unhideWhenUsed/>
    <w:rsid w:val="004E26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26A7"/>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26A7"/>
    <w:rPr>
      <w:sz w:val="18"/>
      <w:szCs w:val="18"/>
    </w:rPr>
  </w:style>
  <w:style w:type="paragraph" w:styleId="CommentText">
    <w:name w:val="annotation text"/>
    <w:basedOn w:val="Normal"/>
    <w:link w:val="CommentTextChar"/>
    <w:uiPriority w:val="99"/>
    <w:semiHidden/>
    <w:unhideWhenUsed/>
    <w:rsid w:val="004E26A7"/>
    <w:pPr>
      <w:spacing w:line="240" w:lineRule="auto"/>
    </w:pPr>
    <w:rPr>
      <w:sz w:val="24"/>
      <w:szCs w:val="24"/>
    </w:rPr>
  </w:style>
  <w:style w:type="character" w:customStyle="1" w:styleId="CommentTextChar">
    <w:name w:val="Comment Text Char"/>
    <w:basedOn w:val="DefaultParagraphFont"/>
    <w:link w:val="CommentText"/>
    <w:uiPriority w:val="99"/>
    <w:semiHidden/>
    <w:rsid w:val="004E26A7"/>
    <w:rPr>
      <w:sz w:val="24"/>
      <w:szCs w:val="24"/>
    </w:rPr>
  </w:style>
  <w:style w:type="paragraph" w:styleId="CommentSubject">
    <w:name w:val="annotation subject"/>
    <w:basedOn w:val="CommentText"/>
    <w:next w:val="CommentText"/>
    <w:link w:val="CommentSubjectChar"/>
    <w:uiPriority w:val="99"/>
    <w:semiHidden/>
    <w:unhideWhenUsed/>
    <w:rsid w:val="004E26A7"/>
    <w:rPr>
      <w:b/>
      <w:bCs/>
      <w:sz w:val="20"/>
      <w:szCs w:val="20"/>
    </w:rPr>
  </w:style>
  <w:style w:type="character" w:customStyle="1" w:styleId="CommentSubjectChar">
    <w:name w:val="Comment Subject Char"/>
    <w:basedOn w:val="CommentTextChar"/>
    <w:link w:val="CommentSubject"/>
    <w:uiPriority w:val="99"/>
    <w:semiHidden/>
    <w:rsid w:val="004E26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05995">
      <w:bodyDiv w:val="1"/>
      <w:marLeft w:val="0"/>
      <w:marRight w:val="0"/>
      <w:marTop w:val="0"/>
      <w:marBottom w:val="0"/>
      <w:divBdr>
        <w:top w:val="none" w:sz="0" w:space="0" w:color="auto"/>
        <w:left w:val="none" w:sz="0" w:space="0" w:color="auto"/>
        <w:bottom w:val="none" w:sz="0" w:space="0" w:color="auto"/>
        <w:right w:val="none" w:sz="0" w:space="0" w:color="auto"/>
      </w:divBdr>
      <w:divsChild>
        <w:div w:id="1544755037">
          <w:marLeft w:val="0"/>
          <w:marRight w:val="0"/>
          <w:marTop w:val="0"/>
          <w:marBottom w:val="0"/>
          <w:divBdr>
            <w:top w:val="none" w:sz="0" w:space="0" w:color="auto"/>
            <w:left w:val="none" w:sz="0" w:space="0" w:color="auto"/>
            <w:bottom w:val="none" w:sz="0" w:space="0" w:color="auto"/>
            <w:right w:val="none" w:sz="0" w:space="0" w:color="auto"/>
          </w:divBdr>
          <w:divsChild>
            <w:div w:id="1803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7DF74-FA71-6D4F-947D-125520696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1809</Words>
  <Characters>10315</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msjhess</dc:creator>
  <cp:lastModifiedBy>Ma. Lucia C. Natividad</cp:lastModifiedBy>
  <cp:revision>4</cp:revision>
  <dcterms:created xsi:type="dcterms:W3CDTF">2017-08-08T19:52:00Z</dcterms:created>
  <dcterms:modified xsi:type="dcterms:W3CDTF">2017-08-08T20:16:00Z</dcterms:modified>
</cp:coreProperties>
</file>