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3B1F3" w14:textId="77777777" w:rsidR="00593E23" w:rsidRPr="00C71EFB" w:rsidRDefault="00593E23" w:rsidP="003952AC">
      <w:pPr>
        <w:pStyle w:val="Heading1"/>
        <w:rPr>
          <w:rFonts w:ascii="Century Gothic" w:hAnsi="Century Gothic"/>
          <w:b/>
          <w:color w:val="auto"/>
          <w:sz w:val="24"/>
          <w:szCs w:val="24"/>
          <w:lang w:val="en-US"/>
        </w:rPr>
      </w:pPr>
      <w:r w:rsidRPr="00C71EFB">
        <w:rPr>
          <w:rFonts w:ascii="Century Gothic" w:hAnsi="Century Gothic"/>
          <w:b/>
          <w:color w:val="auto"/>
          <w:sz w:val="24"/>
          <w:szCs w:val="24"/>
          <w:lang w:val="en-US"/>
        </w:rPr>
        <w:t xml:space="preserve">Jessica D. </w:t>
      </w:r>
      <w:proofErr w:type="spellStart"/>
      <w:r w:rsidRPr="00C71EFB">
        <w:rPr>
          <w:rFonts w:ascii="Century Gothic" w:hAnsi="Century Gothic"/>
          <w:b/>
          <w:color w:val="auto"/>
          <w:sz w:val="24"/>
          <w:szCs w:val="24"/>
          <w:lang w:val="en-US"/>
        </w:rPr>
        <w:t>Maristela</w:t>
      </w:r>
      <w:proofErr w:type="spellEnd"/>
      <w:r w:rsidRPr="00C71EFB">
        <w:rPr>
          <w:rFonts w:ascii="Century Gothic" w:hAnsi="Century Gothic"/>
          <w:b/>
          <w:color w:val="auto"/>
          <w:sz w:val="24"/>
          <w:szCs w:val="24"/>
          <w:lang w:val="en-US"/>
        </w:rPr>
        <w:tab/>
      </w:r>
      <w:r w:rsidRPr="00C71EFB">
        <w:rPr>
          <w:rFonts w:ascii="Century Gothic" w:hAnsi="Century Gothic"/>
          <w:b/>
          <w:color w:val="auto"/>
          <w:sz w:val="24"/>
          <w:szCs w:val="24"/>
          <w:lang w:val="en-US"/>
        </w:rPr>
        <w:tab/>
      </w:r>
      <w:r w:rsidRPr="00C71EFB">
        <w:rPr>
          <w:rFonts w:ascii="Century Gothic" w:hAnsi="Century Gothic"/>
          <w:b/>
          <w:color w:val="auto"/>
          <w:sz w:val="24"/>
          <w:szCs w:val="24"/>
          <w:lang w:val="en-US"/>
        </w:rPr>
        <w:tab/>
      </w:r>
      <w:r w:rsidRPr="00C71EFB">
        <w:rPr>
          <w:rFonts w:ascii="Century Gothic" w:hAnsi="Century Gothic"/>
          <w:b/>
          <w:color w:val="auto"/>
          <w:sz w:val="24"/>
          <w:szCs w:val="24"/>
          <w:lang w:val="en-US"/>
        </w:rPr>
        <w:tab/>
        <w:t xml:space="preserve">III MA </w:t>
      </w:r>
      <w:proofErr w:type="spellStart"/>
      <w:r w:rsidRPr="00C71EFB">
        <w:rPr>
          <w:rFonts w:ascii="Century Gothic" w:hAnsi="Century Gothic"/>
          <w:b/>
          <w:color w:val="auto"/>
          <w:sz w:val="24"/>
          <w:szCs w:val="24"/>
          <w:lang w:val="en-US"/>
        </w:rPr>
        <w:t>Rel</w:t>
      </w:r>
      <w:proofErr w:type="spellEnd"/>
      <w:r w:rsidRPr="00C71EFB">
        <w:rPr>
          <w:rFonts w:ascii="Century Gothic" w:hAnsi="Century Gothic"/>
          <w:b/>
          <w:color w:val="auto"/>
          <w:sz w:val="24"/>
          <w:szCs w:val="24"/>
          <w:lang w:val="en-US"/>
        </w:rPr>
        <w:t>-Ed FIRE</w:t>
      </w:r>
    </w:p>
    <w:p w14:paraId="0E9E6895" w14:textId="77777777" w:rsidR="00593E23" w:rsidRDefault="00593E23" w:rsidP="00593E23">
      <w:pPr>
        <w:rPr>
          <w:lang w:val="en-US"/>
        </w:rPr>
      </w:pPr>
    </w:p>
    <w:p w14:paraId="6E1EE389" w14:textId="77777777" w:rsidR="00593E23" w:rsidRPr="00593E23" w:rsidRDefault="00593E23" w:rsidP="00593E23">
      <w:pPr>
        <w:rPr>
          <w:lang w:val="en-US"/>
        </w:rPr>
      </w:pPr>
    </w:p>
    <w:p w14:paraId="320BEA3D" w14:textId="77777777" w:rsidR="00935B6B" w:rsidRDefault="00056FFA" w:rsidP="009F7084">
      <w:pPr>
        <w:spacing w:line="360" w:lineRule="auto"/>
        <w:rPr>
          <w:rFonts w:ascii="Century Gothic" w:hAnsi="Century Gothic"/>
        </w:rPr>
      </w:pPr>
      <w:r>
        <w:rPr>
          <w:b/>
        </w:rPr>
        <w:tab/>
      </w:r>
      <w:r w:rsidRPr="00A40685">
        <w:rPr>
          <w:rFonts w:ascii="Century Gothic" w:hAnsi="Century Gothic"/>
        </w:rPr>
        <w:t xml:space="preserve">Kimberly Baker in her article </w:t>
      </w:r>
      <w:r w:rsidR="000C2841" w:rsidRPr="00A40685">
        <w:rPr>
          <w:rFonts w:ascii="Century Gothic" w:hAnsi="Century Gothic"/>
        </w:rPr>
        <w:t>“</w:t>
      </w:r>
      <w:r w:rsidR="000C2841" w:rsidRPr="004D5768">
        <w:rPr>
          <w:rFonts w:ascii="Century Gothic" w:hAnsi="Century Gothic"/>
          <w:i/>
        </w:rPr>
        <w:t xml:space="preserve">Proclaiming a Dynamic </w:t>
      </w:r>
      <w:proofErr w:type="spellStart"/>
      <w:r w:rsidR="000C2841" w:rsidRPr="004D5768">
        <w:rPr>
          <w:rFonts w:ascii="Century Gothic" w:hAnsi="Century Gothic"/>
          <w:i/>
        </w:rPr>
        <w:t>Understandingof</w:t>
      </w:r>
      <w:proofErr w:type="spellEnd"/>
      <w:r w:rsidR="000C2841" w:rsidRPr="004D5768">
        <w:rPr>
          <w:rFonts w:ascii="Century Gothic" w:hAnsi="Century Gothic"/>
          <w:i/>
        </w:rPr>
        <w:t xml:space="preserve"> </w:t>
      </w:r>
      <w:r w:rsidR="00780F0D" w:rsidRPr="004D5768">
        <w:rPr>
          <w:rFonts w:ascii="Century Gothic" w:hAnsi="Century Gothic"/>
          <w:i/>
        </w:rPr>
        <w:t>Grace: The Spiritual Foundation for Sacramental and Liturgical Catechesis</w:t>
      </w:r>
      <w:r w:rsidR="00780F0D" w:rsidRPr="00A40685">
        <w:rPr>
          <w:rFonts w:ascii="Century Gothic" w:hAnsi="Century Gothic"/>
        </w:rPr>
        <w:t xml:space="preserve">” </w:t>
      </w:r>
      <w:r w:rsidR="00434F4E">
        <w:rPr>
          <w:rFonts w:ascii="Century Gothic" w:hAnsi="Century Gothic"/>
        </w:rPr>
        <w:t xml:space="preserve">seeks to explain </w:t>
      </w:r>
      <w:r w:rsidR="00CD393C">
        <w:rPr>
          <w:rFonts w:ascii="Century Gothic" w:hAnsi="Century Gothic"/>
        </w:rPr>
        <w:t>the doctrine of grace</w:t>
      </w:r>
      <w:r w:rsidR="009B48E7">
        <w:rPr>
          <w:rFonts w:ascii="Century Gothic" w:hAnsi="Century Gothic"/>
        </w:rPr>
        <w:t xml:space="preserve"> </w:t>
      </w:r>
      <w:r w:rsidR="006614A3">
        <w:rPr>
          <w:rFonts w:ascii="Century Gothic" w:hAnsi="Century Gothic"/>
        </w:rPr>
        <w:t xml:space="preserve">and how it can “inform and </w:t>
      </w:r>
      <w:r w:rsidR="00C37248">
        <w:rPr>
          <w:rFonts w:ascii="Century Gothic" w:hAnsi="Century Gothic"/>
        </w:rPr>
        <w:t>renew liturgy, spirituali</w:t>
      </w:r>
      <w:r w:rsidR="0027474E">
        <w:rPr>
          <w:rFonts w:ascii="Century Gothic" w:hAnsi="Century Gothic"/>
        </w:rPr>
        <w:t>ty, and pastoral practice today”</w:t>
      </w:r>
      <w:r w:rsidR="0027474E">
        <w:rPr>
          <w:rStyle w:val="FootnoteReference"/>
          <w:rFonts w:ascii="Century Gothic" w:hAnsi="Century Gothic"/>
        </w:rPr>
        <w:footnoteReference w:id="1"/>
      </w:r>
      <w:r w:rsidR="006614A3">
        <w:rPr>
          <w:rFonts w:ascii="Century Gothic" w:hAnsi="Century Gothic"/>
        </w:rPr>
        <w:t xml:space="preserve">  </w:t>
      </w:r>
      <w:r w:rsidR="009A52E4">
        <w:rPr>
          <w:rFonts w:ascii="Century Gothic" w:hAnsi="Century Gothic"/>
        </w:rPr>
        <w:t>considering</w:t>
      </w:r>
      <w:r w:rsidR="006F6B83">
        <w:rPr>
          <w:rFonts w:ascii="Century Gothic" w:hAnsi="Century Gothic"/>
        </w:rPr>
        <w:t xml:space="preserve"> St. Augustine of Hippo’s view </w:t>
      </w:r>
      <w:r w:rsidR="00062052">
        <w:rPr>
          <w:rFonts w:ascii="Century Gothic" w:hAnsi="Century Gothic"/>
        </w:rPr>
        <w:t xml:space="preserve">of grace. The </w:t>
      </w:r>
      <w:proofErr w:type="gramStart"/>
      <w:r w:rsidR="00062052">
        <w:rPr>
          <w:rFonts w:ascii="Century Gothic" w:hAnsi="Century Gothic"/>
        </w:rPr>
        <w:t xml:space="preserve">author </w:t>
      </w:r>
      <w:r w:rsidR="00935B6B">
        <w:rPr>
          <w:rFonts w:ascii="Century Gothic" w:hAnsi="Century Gothic"/>
        </w:rPr>
        <w:t xml:space="preserve"> highlighted</w:t>
      </w:r>
      <w:proofErr w:type="gramEnd"/>
      <w:r w:rsidR="00935B6B">
        <w:rPr>
          <w:rFonts w:ascii="Century Gothic" w:hAnsi="Century Gothic"/>
        </w:rPr>
        <w:t xml:space="preserve"> three i</w:t>
      </w:r>
      <w:r w:rsidR="004F4839">
        <w:rPr>
          <w:rFonts w:ascii="Century Gothic" w:hAnsi="Century Gothic"/>
        </w:rPr>
        <w:t xml:space="preserve">mportant points in her article intended for the pastoral ministers, catechist and those involve in </w:t>
      </w:r>
      <w:r w:rsidR="008267CC">
        <w:rPr>
          <w:rFonts w:ascii="Century Gothic" w:hAnsi="Century Gothic"/>
        </w:rPr>
        <w:t xml:space="preserve">Catholic </w:t>
      </w:r>
      <w:r w:rsidR="004F4839">
        <w:rPr>
          <w:rFonts w:ascii="Century Gothic" w:hAnsi="Century Gothic"/>
        </w:rPr>
        <w:t xml:space="preserve">faith formation. </w:t>
      </w:r>
    </w:p>
    <w:p w14:paraId="0E25E3FB" w14:textId="77777777" w:rsidR="00E00BBD" w:rsidRDefault="00B22461" w:rsidP="009F7084">
      <w:pPr>
        <w:spacing w:line="360" w:lineRule="auto"/>
        <w:rPr>
          <w:rFonts w:ascii="Century Gothic" w:hAnsi="Century Gothic"/>
        </w:rPr>
      </w:pPr>
      <w:r>
        <w:rPr>
          <w:rFonts w:ascii="Century Gothic" w:hAnsi="Century Gothic"/>
        </w:rPr>
        <w:tab/>
        <w:t xml:space="preserve">First, Kimberly Baker </w:t>
      </w:r>
      <w:r w:rsidR="00B32602">
        <w:rPr>
          <w:rFonts w:ascii="Century Gothic" w:hAnsi="Century Gothic"/>
        </w:rPr>
        <w:t>defined</w:t>
      </w:r>
      <w:r w:rsidR="00472730">
        <w:rPr>
          <w:rFonts w:ascii="Century Gothic" w:hAnsi="Century Gothic"/>
        </w:rPr>
        <w:t xml:space="preserve"> grace as she </w:t>
      </w:r>
      <w:proofErr w:type="spellStart"/>
      <w:r w:rsidR="006C0A92">
        <w:rPr>
          <w:rFonts w:ascii="Century Gothic" w:hAnsi="Century Gothic"/>
        </w:rPr>
        <w:t>qouted</w:t>
      </w:r>
      <w:proofErr w:type="spellEnd"/>
      <w:r w:rsidR="00472730">
        <w:rPr>
          <w:rFonts w:ascii="Century Gothic" w:hAnsi="Century Gothic"/>
        </w:rPr>
        <w:t xml:space="preserve"> Edward </w:t>
      </w:r>
      <w:proofErr w:type="spellStart"/>
      <w:r w:rsidR="00472730">
        <w:rPr>
          <w:rFonts w:ascii="Century Gothic" w:hAnsi="Century Gothic"/>
        </w:rPr>
        <w:t>Schillebeeckx</w:t>
      </w:r>
      <w:proofErr w:type="spellEnd"/>
      <w:r w:rsidR="00472730">
        <w:rPr>
          <w:rFonts w:ascii="Century Gothic" w:hAnsi="Century Gothic"/>
        </w:rPr>
        <w:t xml:space="preserve"> </w:t>
      </w:r>
      <w:r w:rsidR="006C0A92">
        <w:rPr>
          <w:rFonts w:ascii="Century Gothic" w:hAnsi="Century Gothic"/>
        </w:rPr>
        <w:t xml:space="preserve">who said that </w:t>
      </w:r>
      <w:r w:rsidR="001F32B7">
        <w:rPr>
          <w:rFonts w:ascii="Century Gothic" w:hAnsi="Century Gothic"/>
        </w:rPr>
        <w:t xml:space="preserve">grace is </w:t>
      </w:r>
      <w:r w:rsidR="00386BA6">
        <w:rPr>
          <w:rFonts w:ascii="Century Gothic" w:hAnsi="Century Gothic"/>
        </w:rPr>
        <w:t>a “personal encounter with God</w:t>
      </w:r>
      <w:r w:rsidR="00242167">
        <w:rPr>
          <w:rFonts w:ascii="Century Gothic" w:hAnsi="Century Gothic"/>
        </w:rPr>
        <w:t>”</w:t>
      </w:r>
      <w:r w:rsidR="0029077B">
        <w:rPr>
          <w:rStyle w:val="FootnoteReference"/>
          <w:rFonts w:ascii="Century Gothic" w:hAnsi="Century Gothic"/>
        </w:rPr>
        <w:footnoteReference w:id="2"/>
      </w:r>
      <w:r w:rsidR="00CA2462">
        <w:rPr>
          <w:rFonts w:ascii="Century Gothic" w:hAnsi="Century Gothic"/>
        </w:rPr>
        <w:t xml:space="preserve"> </w:t>
      </w:r>
      <w:r w:rsidR="00153C56">
        <w:rPr>
          <w:rFonts w:ascii="Century Gothic" w:hAnsi="Century Gothic"/>
        </w:rPr>
        <w:t>by</w:t>
      </w:r>
      <w:r w:rsidR="00A244DC">
        <w:rPr>
          <w:rFonts w:ascii="Century Gothic" w:hAnsi="Century Gothic"/>
        </w:rPr>
        <w:t xml:space="preserve"> which </w:t>
      </w:r>
      <w:r w:rsidR="008E666E">
        <w:rPr>
          <w:rFonts w:ascii="Century Gothic" w:hAnsi="Century Gothic"/>
        </w:rPr>
        <w:t xml:space="preserve">through the mediating grace, “the sacraments make this encounter </w:t>
      </w:r>
      <w:r w:rsidR="00C53838">
        <w:rPr>
          <w:rFonts w:ascii="Century Gothic" w:hAnsi="Century Gothic"/>
        </w:rPr>
        <w:t>with God possible. They make visible Christ’s saving action.”</w:t>
      </w:r>
      <w:r w:rsidR="004B7CE9">
        <w:rPr>
          <w:rStyle w:val="FootnoteReference"/>
          <w:rFonts w:ascii="Century Gothic" w:hAnsi="Century Gothic"/>
        </w:rPr>
        <w:footnoteReference w:id="3"/>
      </w:r>
      <w:r w:rsidR="004B7CE9">
        <w:rPr>
          <w:rFonts w:ascii="Century Gothic" w:hAnsi="Century Gothic"/>
        </w:rPr>
        <w:t xml:space="preserve"> </w:t>
      </w:r>
      <w:r w:rsidR="004010A8">
        <w:rPr>
          <w:rFonts w:ascii="Century Gothic" w:hAnsi="Century Gothic"/>
        </w:rPr>
        <w:t xml:space="preserve">It is therefore through God’s grace that we experience the </w:t>
      </w:r>
      <w:r w:rsidR="0048571E">
        <w:rPr>
          <w:rFonts w:ascii="Century Gothic" w:hAnsi="Century Gothic"/>
        </w:rPr>
        <w:t xml:space="preserve">real </w:t>
      </w:r>
      <w:r w:rsidR="004010A8">
        <w:rPr>
          <w:rFonts w:ascii="Century Gothic" w:hAnsi="Century Gothic"/>
        </w:rPr>
        <w:t>presence of Christ</w:t>
      </w:r>
      <w:r w:rsidR="0048571E">
        <w:rPr>
          <w:rFonts w:ascii="Century Gothic" w:hAnsi="Century Gothic"/>
        </w:rPr>
        <w:t xml:space="preserve"> in the liturgy, Sacraments, prayer and even in our daily living. </w:t>
      </w:r>
      <w:r w:rsidR="00F9171C">
        <w:rPr>
          <w:rFonts w:ascii="Century Gothic" w:hAnsi="Century Gothic"/>
        </w:rPr>
        <w:t xml:space="preserve">Unfortunately, </w:t>
      </w:r>
      <w:r w:rsidR="00573E44">
        <w:rPr>
          <w:rFonts w:ascii="Century Gothic" w:hAnsi="Century Gothic"/>
        </w:rPr>
        <w:t xml:space="preserve">people, especially the young ones, </w:t>
      </w:r>
      <w:r w:rsidR="0010772A">
        <w:rPr>
          <w:rFonts w:ascii="Century Gothic" w:hAnsi="Century Gothic"/>
        </w:rPr>
        <w:t>show less awareness of how God is</w:t>
      </w:r>
      <w:r w:rsidR="00E00BBD">
        <w:rPr>
          <w:rFonts w:ascii="Century Gothic" w:hAnsi="Century Gothic"/>
        </w:rPr>
        <w:t xml:space="preserve"> present and</w:t>
      </w:r>
      <w:r w:rsidR="0010772A">
        <w:rPr>
          <w:rFonts w:ascii="Century Gothic" w:hAnsi="Century Gothic"/>
        </w:rPr>
        <w:t xml:space="preserve"> actively working in </w:t>
      </w:r>
      <w:r w:rsidR="00E00BBD">
        <w:rPr>
          <w:rFonts w:ascii="Century Gothic" w:hAnsi="Century Gothic"/>
        </w:rPr>
        <w:t xml:space="preserve">their lives. </w:t>
      </w:r>
    </w:p>
    <w:p w14:paraId="5EA7C20A" w14:textId="77777777" w:rsidR="00030710" w:rsidRDefault="00E00BBD" w:rsidP="00C71EFB">
      <w:pPr>
        <w:spacing w:line="360" w:lineRule="auto"/>
        <w:ind w:firstLine="720"/>
        <w:rPr>
          <w:rFonts w:ascii="Century Gothic" w:hAnsi="Century Gothic"/>
        </w:rPr>
      </w:pPr>
      <w:r>
        <w:rPr>
          <w:rFonts w:ascii="Century Gothic" w:hAnsi="Century Gothic"/>
        </w:rPr>
        <w:t xml:space="preserve">And so, the </w:t>
      </w:r>
      <w:proofErr w:type="gramStart"/>
      <w:r>
        <w:rPr>
          <w:rFonts w:ascii="Century Gothic" w:hAnsi="Century Gothic"/>
        </w:rPr>
        <w:t>author then pr</w:t>
      </w:r>
      <w:r w:rsidR="001D3A2C">
        <w:rPr>
          <w:rFonts w:ascii="Century Gothic" w:hAnsi="Century Gothic"/>
        </w:rPr>
        <w:t>oceed</w:t>
      </w:r>
      <w:proofErr w:type="gramEnd"/>
      <w:r w:rsidR="001D3A2C">
        <w:rPr>
          <w:rFonts w:ascii="Century Gothic" w:hAnsi="Century Gothic"/>
        </w:rPr>
        <w:t xml:space="preserve"> by </w:t>
      </w:r>
      <w:r w:rsidR="00E2715F">
        <w:rPr>
          <w:rFonts w:ascii="Century Gothic" w:hAnsi="Century Gothic"/>
        </w:rPr>
        <w:t>discu</w:t>
      </w:r>
      <w:r w:rsidR="003D3C11">
        <w:rPr>
          <w:rFonts w:ascii="Century Gothic" w:hAnsi="Century Gothic"/>
        </w:rPr>
        <w:t xml:space="preserve">ssing how grace is now slowly fading from the American mind-set. She presented how studies of American culture point toward an impoverished notion of grace both within Christian communities </w:t>
      </w:r>
      <w:r w:rsidR="00A67A78">
        <w:rPr>
          <w:rFonts w:ascii="Century Gothic" w:hAnsi="Century Gothic"/>
        </w:rPr>
        <w:t xml:space="preserve">and culture at large including the young. </w:t>
      </w:r>
      <w:r w:rsidR="00806E18">
        <w:rPr>
          <w:rFonts w:ascii="Century Gothic" w:hAnsi="Century Gothic"/>
        </w:rPr>
        <w:t>The author shared an exp</w:t>
      </w:r>
      <w:r w:rsidR="000939CB">
        <w:rPr>
          <w:rFonts w:ascii="Century Gothic" w:hAnsi="Century Gothic"/>
        </w:rPr>
        <w:t>erience in a p</w:t>
      </w:r>
      <w:r w:rsidR="00806E18">
        <w:rPr>
          <w:rFonts w:ascii="Century Gothic" w:hAnsi="Century Gothic"/>
        </w:rPr>
        <w:t>reaching conference happened in 2014 where a</w:t>
      </w:r>
      <w:r w:rsidR="0083099C">
        <w:rPr>
          <w:rFonts w:ascii="Century Gothic" w:hAnsi="Century Gothic"/>
        </w:rPr>
        <w:t>fter the interview with the speaker</w:t>
      </w:r>
      <w:r w:rsidR="00126123">
        <w:rPr>
          <w:rFonts w:ascii="Century Gothic" w:hAnsi="Century Gothic"/>
        </w:rPr>
        <w:t xml:space="preserve"> </w:t>
      </w:r>
      <w:r w:rsidR="008F0C5F">
        <w:rPr>
          <w:rFonts w:ascii="Century Gothic" w:hAnsi="Century Gothic"/>
        </w:rPr>
        <w:t xml:space="preserve">Christian Smith </w:t>
      </w:r>
      <w:r w:rsidR="00126123">
        <w:rPr>
          <w:rFonts w:ascii="Century Gothic" w:hAnsi="Century Gothic"/>
        </w:rPr>
        <w:t>and his</w:t>
      </w:r>
      <w:r w:rsidR="008F0C5F">
        <w:rPr>
          <w:rFonts w:ascii="Century Gothic" w:hAnsi="Century Gothic"/>
        </w:rPr>
        <w:t xml:space="preserve"> team</w:t>
      </w:r>
      <w:r w:rsidR="0083099C">
        <w:rPr>
          <w:rFonts w:ascii="Century Gothic" w:hAnsi="Century Gothic"/>
        </w:rPr>
        <w:t xml:space="preserve">, the result shows </w:t>
      </w:r>
      <w:r w:rsidR="00171B9D">
        <w:rPr>
          <w:rFonts w:ascii="Century Gothic" w:hAnsi="Century Gothic"/>
        </w:rPr>
        <w:t xml:space="preserve">how the </w:t>
      </w:r>
      <w:r w:rsidR="00C37341">
        <w:rPr>
          <w:rFonts w:ascii="Century Gothic" w:hAnsi="Century Gothic"/>
        </w:rPr>
        <w:t xml:space="preserve">American teens and adult view God’s involvement in their lives. Some think of God as “waiting in the </w:t>
      </w:r>
      <w:r w:rsidR="00A627F1">
        <w:rPr>
          <w:rFonts w:ascii="Century Gothic" w:hAnsi="Century Gothic"/>
        </w:rPr>
        <w:t>wings</w:t>
      </w:r>
      <w:r w:rsidR="00C37341">
        <w:rPr>
          <w:rFonts w:ascii="Century Gothic" w:hAnsi="Century Gothic"/>
        </w:rPr>
        <w:t>, available to help when needed, but for the most part leaving people to live life on their own.”</w:t>
      </w:r>
      <w:r w:rsidR="00C37341">
        <w:rPr>
          <w:rStyle w:val="FootnoteReference"/>
          <w:rFonts w:ascii="Century Gothic" w:hAnsi="Century Gothic"/>
        </w:rPr>
        <w:footnoteReference w:id="4"/>
      </w:r>
      <w:r w:rsidR="0088699B">
        <w:rPr>
          <w:rFonts w:ascii="Century Gothic" w:hAnsi="Century Gothic"/>
        </w:rPr>
        <w:t xml:space="preserve"> </w:t>
      </w:r>
      <w:r w:rsidR="003F4273">
        <w:rPr>
          <w:rFonts w:ascii="Century Gothic" w:hAnsi="Century Gothic"/>
        </w:rPr>
        <w:t xml:space="preserve">If people </w:t>
      </w:r>
      <w:r w:rsidR="005A6B81">
        <w:rPr>
          <w:rFonts w:ascii="Century Gothic" w:hAnsi="Century Gothic"/>
        </w:rPr>
        <w:t>have</w:t>
      </w:r>
      <w:r w:rsidR="003F4273">
        <w:rPr>
          <w:rFonts w:ascii="Century Gothic" w:hAnsi="Century Gothic"/>
        </w:rPr>
        <w:t xml:space="preserve"> this </w:t>
      </w:r>
      <w:proofErr w:type="spellStart"/>
      <w:r w:rsidR="003F4273">
        <w:rPr>
          <w:rFonts w:ascii="Century Gothic" w:hAnsi="Century Gothic"/>
        </w:rPr>
        <w:t>mindset</w:t>
      </w:r>
      <w:proofErr w:type="spellEnd"/>
      <w:r w:rsidR="003F4273">
        <w:rPr>
          <w:rFonts w:ascii="Century Gothic" w:hAnsi="Century Gothic"/>
        </w:rPr>
        <w:t xml:space="preserve"> of God’s involvement in their lives, therefore, it </w:t>
      </w:r>
      <w:r w:rsidR="000464DA">
        <w:rPr>
          <w:rFonts w:ascii="Century Gothic" w:hAnsi="Century Gothic"/>
        </w:rPr>
        <w:t xml:space="preserve">is no wonder why </w:t>
      </w:r>
      <w:r w:rsidR="003F0476">
        <w:rPr>
          <w:rFonts w:ascii="Century Gothic" w:hAnsi="Century Gothic"/>
        </w:rPr>
        <w:t>they</w:t>
      </w:r>
      <w:r w:rsidR="00482F26">
        <w:rPr>
          <w:rFonts w:ascii="Century Gothic" w:hAnsi="Century Gothic"/>
        </w:rPr>
        <w:t xml:space="preserve"> also</w:t>
      </w:r>
      <w:r w:rsidR="003F0476">
        <w:rPr>
          <w:rFonts w:ascii="Century Gothic" w:hAnsi="Century Gothic"/>
        </w:rPr>
        <w:t xml:space="preserve"> have less appreciation of the sacraments and lit</w:t>
      </w:r>
      <w:r w:rsidR="005A6B81">
        <w:rPr>
          <w:rFonts w:ascii="Century Gothic" w:hAnsi="Century Gothic"/>
        </w:rPr>
        <w:t xml:space="preserve">urgy </w:t>
      </w:r>
      <w:proofErr w:type="gramStart"/>
      <w:r w:rsidR="005A6B81">
        <w:rPr>
          <w:rFonts w:ascii="Century Gothic" w:hAnsi="Century Gothic"/>
        </w:rPr>
        <w:t>where  God</w:t>
      </w:r>
      <w:proofErr w:type="gramEnd"/>
      <w:r w:rsidR="005A6B81">
        <w:rPr>
          <w:rFonts w:ascii="Century Gothic" w:hAnsi="Century Gothic"/>
        </w:rPr>
        <w:t xml:space="preserve"> is most present.</w:t>
      </w:r>
      <w:r w:rsidR="00361B18">
        <w:rPr>
          <w:rFonts w:ascii="Century Gothic" w:hAnsi="Century Gothic"/>
        </w:rPr>
        <w:t xml:space="preserve"> </w:t>
      </w:r>
      <w:r w:rsidR="00BF401C">
        <w:rPr>
          <w:rFonts w:ascii="Century Gothic" w:hAnsi="Century Gothic"/>
        </w:rPr>
        <w:t xml:space="preserve">And for the same reason, their </w:t>
      </w:r>
      <w:r w:rsidR="00AE13BF">
        <w:rPr>
          <w:rFonts w:ascii="Century Gothic" w:hAnsi="Century Gothic"/>
        </w:rPr>
        <w:t xml:space="preserve">way of living </w:t>
      </w:r>
      <w:r w:rsidR="00BF401C">
        <w:rPr>
          <w:rFonts w:ascii="Century Gothic" w:hAnsi="Century Gothic"/>
        </w:rPr>
        <w:t xml:space="preserve">becomes </w:t>
      </w:r>
      <w:proofErr w:type="gramStart"/>
      <w:r w:rsidR="00BF401C">
        <w:rPr>
          <w:rFonts w:ascii="Century Gothic" w:hAnsi="Century Gothic"/>
        </w:rPr>
        <w:t>contrary</w:t>
      </w:r>
      <w:r w:rsidR="00AE13BF">
        <w:rPr>
          <w:rFonts w:ascii="Century Gothic" w:hAnsi="Century Gothic"/>
        </w:rPr>
        <w:t xml:space="preserve"> </w:t>
      </w:r>
      <w:r w:rsidR="00BF401C">
        <w:rPr>
          <w:rFonts w:ascii="Century Gothic" w:hAnsi="Century Gothic"/>
        </w:rPr>
        <w:t xml:space="preserve"> </w:t>
      </w:r>
      <w:r w:rsidR="00AE13BF">
        <w:rPr>
          <w:rFonts w:ascii="Century Gothic" w:hAnsi="Century Gothic"/>
        </w:rPr>
        <w:t>to</w:t>
      </w:r>
      <w:proofErr w:type="gramEnd"/>
      <w:r w:rsidR="00AE13BF">
        <w:rPr>
          <w:rFonts w:ascii="Century Gothic" w:hAnsi="Century Gothic"/>
        </w:rPr>
        <w:t xml:space="preserve"> their life of worship. </w:t>
      </w:r>
      <w:r w:rsidR="00F337B1">
        <w:rPr>
          <w:rFonts w:ascii="Century Gothic" w:hAnsi="Century Gothic"/>
        </w:rPr>
        <w:t xml:space="preserve">This means then that our acknowledgement of God’s presence in our lives affects </w:t>
      </w:r>
      <w:r w:rsidR="00C100E0">
        <w:rPr>
          <w:rFonts w:ascii="Century Gothic" w:hAnsi="Century Gothic"/>
        </w:rPr>
        <w:t xml:space="preserve">not only </w:t>
      </w:r>
      <w:r w:rsidR="00F337B1">
        <w:rPr>
          <w:rFonts w:ascii="Century Gothic" w:hAnsi="Century Gothic"/>
        </w:rPr>
        <w:t>our w</w:t>
      </w:r>
      <w:r w:rsidR="000B7CA8">
        <w:rPr>
          <w:rFonts w:ascii="Century Gothic" w:hAnsi="Century Gothic"/>
        </w:rPr>
        <w:t>ay of receiving the sacraments</w:t>
      </w:r>
      <w:r w:rsidR="00C100E0">
        <w:rPr>
          <w:rFonts w:ascii="Century Gothic" w:hAnsi="Century Gothic"/>
        </w:rPr>
        <w:t xml:space="preserve"> but also our way of daily living. </w:t>
      </w:r>
      <w:r w:rsidR="00116F52">
        <w:rPr>
          <w:rFonts w:ascii="Century Gothic" w:hAnsi="Century Gothic"/>
        </w:rPr>
        <w:t xml:space="preserve"> </w:t>
      </w:r>
      <w:r w:rsidR="00C71EFB">
        <w:rPr>
          <w:rFonts w:ascii="Century Gothic" w:hAnsi="Century Gothic"/>
        </w:rPr>
        <w:t xml:space="preserve"> </w:t>
      </w:r>
    </w:p>
    <w:p w14:paraId="64CBD9C4" w14:textId="77777777" w:rsidR="00FC3027" w:rsidRDefault="00FC3027" w:rsidP="00C71EFB">
      <w:pPr>
        <w:spacing w:line="360" w:lineRule="auto"/>
        <w:ind w:firstLine="720"/>
        <w:rPr>
          <w:rFonts w:ascii="Century Gothic" w:hAnsi="Century Gothic"/>
        </w:rPr>
      </w:pPr>
      <w:r>
        <w:rPr>
          <w:rFonts w:ascii="Century Gothic" w:hAnsi="Century Gothic"/>
        </w:rPr>
        <w:t xml:space="preserve">In spite of this impoverished understanding of grace, the author continued with a note of hope stating that the American teens and adult “do not reject the notion of a </w:t>
      </w:r>
      <w:r>
        <w:rPr>
          <w:rFonts w:ascii="Century Gothic" w:hAnsi="Century Gothic"/>
        </w:rPr>
        <w:lastRenderedPageBreak/>
        <w:t>Creator God, nor do they question the reality of heaven</w:t>
      </w:r>
      <w:r w:rsidR="00A66461">
        <w:rPr>
          <w:rFonts w:ascii="Century Gothic" w:hAnsi="Century Gothic"/>
        </w:rPr>
        <w:t>.</w:t>
      </w:r>
      <w:r>
        <w:rPr>
          <w:rFonts w:ascii="Century Gothic" w:hAnsi="Century Gothic"/>
        </w:rPr>
        <w:t>”</w:t>
      </w:r>
      <w:r>
        <w:rPr>
          <w:rStyle w:val="FootnoteReference"/>
          <w:rFonts w:ascii="Century Gothic" w:hAnsi="Century Gothic"/>
        </w:rPr>
        <w:footnoteReference w:id="5"/>
      </w:r>
      <w:r w:rsidR="00FE385B">
        <w:rPr>
          <w:rFonts w:ascii="Century Gothic" w:hAnsi="Century Gothic"/>
        </w:rPr>
        <w:t xml:space="preserve"> But</w:t>
      </w:r>
      <w:r w:rsidR="00910ACA">
        <w:rPr>
          <w:rFonts w:ascii="Century Gothic" w:hAnsi="Century Gothic"/>
        </w:rPr>
        <w:t>,</w:t>
      </w:r>
      <w:r w:rsidR="00F53DC6">
        <w:rPr>
          <w:rFonts w:ascii="Century Gothic" w:hAnsi="Century Gothic"/>
        </w:rPr>
        <w:t xml:space="preserve"> the challenge </w:t>
      </w:r>
      <w:r w:rsidR="001472A0">
        <w:rPr>
          <w:rFonts w:ascii="Century Gothic" w:hAnsi="Century Gothic"/>
        </w:rPr>
        <w:t>it leaves to the educators of the faith</w:t>
      </w:r>
      <w:r w:rsidR="00F53DC6">
        <w:rPr>
          <w:rFonts w:ascii="Century Gothic" w:hAnsi="Century Gothic"/>
        </w:rPr>
        <w:t xml:space="preserve"> </w:t>
      </w:r>
      <w:r w:rsidR="00912AFB">
        <w:rPr>
          <w:rFonts w:ascii="Century Gothic" w:hAnsi="Century Gothic"/>
        </w:rPr>
        <w:t>“</w:t>
      </w:r>
      <w:r w:rsidR="00F53DC6">
        <w:rPr>
          <w:rFonts w:ascii="Century Gothic" w:hAnsi="Century Gothic"/>
        </w:rPr>
        <w:t xml:space="preserve">is not to </w:t>
      </w:r>
      <w:r w:rsidR="00910ACA">
        <w:rPr>
          <w:rFonts w:ascii="Century Gothic" w:hAnsi="Century Gothic"/>
        </w:rPr>
        <w:t xml:space="preserve">convince them </w:t>
      </w:r>
      <w:r w:rsidR="00DA34BC">
        <w:rPr>
          <w:rFonts w:ascii="Century Gothic" w:hAnsi="Century Gothic"/>
        </w:rPr>
        <w:t>that there is God but rather to help them enter into the transforming encounter with God and the life of discipleship.”</w:t>
      </w:r>
      <w:r w:rsidR="001472A0">
        <w:rPr>
          <w:rStyle w:val="FootnoteReference"/>
          <w:rFonts w:ascii="Century Gothic" w:hAnsi="Century Gothic"/>
        </w:rPr>
        <w:footnoteReference w:id="6"/>
      </w:r>
      <w:r w:rsidR="00941311">
        <w:rPr>
          <w:rFonts w:ascii="Century Gothic" w:hAnsi="Century Gothic"/>
        </w:rPr>
        <w:t xml:space="preserve"> </w:t>
      </w:r>
    </w:p>
    <w:p w14:paraId="7B6E0FC3" w14:textId="23CCEC34" w:rsidR="00657D3D" w:rsidRPr="00263890" w:rsidRDefault="00FE385B" w:rsidP="00904C6B">
      <w:pPr>
        <w:spacing w:line="360" w:lineRule="auto"/>
        <w:ind w:firstLine="720"/>
        <w:rPr>
          <w:rFonts w:ascii="Century Gothic" w:hAnsi="Century Gothic"/>
          <w:color w:val="000000" w:themeColor="text1"/>
        </w:rPr>
      </w:pPr>
      <w:r w:rsidRPr="00263890">
        <w:rPr>
          <w:rFonts w:ascii="Century Gothic" w:hAnsi="Century Gothic"/>
          <w:color w:val="000000" w:themeColor="text1"/>
        </w:rPr>
        <w:t>However</w:t>
      </w:r>
      <w:r w:rsidR="00657D3D" w:rsidRPr="00263890">
        <w:rPr>
          <w:rFonts w:ascii="Century Gothic" w:hAnsi="Century Gothic"/>
          <w:color w:val="000000" w:themeColor="text1"/>
        </w:rPr>
        <w:t xml:space="preserve">, the notion </w:t>
      </w:r>
      <w:r w:rsidR="00601292" w:rsidRPr="00263890">
        <w:rPr>
          <w:rFonts w:ascii="Century Gothic" w:hAnsi="Century Gothic"/>
          <w:color w:val="000000" w:themeColor="text1"/>
        </w:rPr>
        <w:t xml:space="preserve">regarding grace </w:t>
      </w:r>
      <w:r w:rsidR="00657D3D" w:rsidRPr="00263890">
        <w:rPr>
          <w:rFonts w:ascii="Century Gothic" w:hAnsi="Century Gothic"/>
          <w:color w:val="000000" w:themeColor="text1"/>
        </w:rPr>
        <w:t xml:space="preserve">of </w:t>
      </w:r>
      <w:r w:rsidR="00601292" w:rsidRPr="00263890">
        <w:rPr>
          <w:rFonts w:ascii="Century Gothic" w:hAnsi="Century Gothic"/>
          <w:color w:val="000000" w:themeColor="text1"/>
        </w:rPr>
        <w:t xml:space="preserve">the </w:t>
      </w:r>
      <w:r w:rsidR="00657D3D" w:rsidRPr="00263890">
        <w:rPr>
          <w:rFonts w:ascii="Century Gothic" w:hAnsi="Century Gothic"/>
          <w:color w:val="000000" w:themeColor="text1"/>
        </w:rPr>
        <w:t xml:space="preserve">American teens </w:t>
      </w:r>
      <w:r w:rsidR="00601292" w:rsidRPr="00263890">
        <w:rPr>
          <w:rFonts w:ascii="Century Gothic" w:hAnsi="Century Gothic"/>
          <w:color w:val="000000" w:themeColor="text1"/>
        </w:rPr>
        <w:t xml:space="preserve">is not far different from my students’ idea which I can say is evident </w:t>
      </w:r>
      <w:r w:rsidR="00645D4E" w:rsidRPr="00263890">
        <w:rPr>
          <w:rFonts w:ascii="Century Gothic" w:hAnsi="Century Gothic"/>
          <w:color w:val="000000" w:themeColor="text1"/>
        </w:rPr>
        <w:t>as</w:t>
      </w:r>
      <w:r w:rsidR="00601292" w:rsidRPr="00263890">
        <w:rPr>
          <w:rFonts w:ascii="Century Gothic" w:hAnsi="Century Gothic"/>
          <w:color w:val="000000" w:themeColor="text1"/>
        </w:rPr>
        <w:t xml:space="preserve"> </w:t>
      </w:r>
      <w:r w:rsidR="00645D4E" w:rsidRPr="00263890">
        <w:rPr>
          <w:rFonts w:ascii="Century Gothic" w:hAnsi="Century Gothic"/>
          <w:color w:val="000000" w:themeColor="text1"/>
        </w:rPr>
        <w:t xml:space="preserve">they </w:t>
      </w:r>
      <w:r w:rsidR="00351560" w:rsidRPr="00263890">
        <w:rPr>
          <w:rFonts w:ascii="Century Gothic" w:hAnsi="Century Gothic"/>
          <w:color w:val="000000" w:themeColor="text1"/>
        </w:rPr>
        <w:t>lead and say</w:t>
      </w:r>
      <w:r w:rsidR="00645D4E" w:rsidRPr="00263890">
        <w:rPr>
          <w:rFonts w:ascii="Century Gothic" w:hAnsi="Century Gothic"/>
          <w:color w:val="000000" w:themeColor="text1"/>
        </w:rPr>
        <w:t xml:space="preserve"> their</w:t>
      </w:r>
      <w:r w:rsidR="00601292" w:rsidRPr="00263890">
        <w:rPr>
          <w:rFonts w:ascii="Century Gothic" w:hAnsi="Century Gothic"/>
          <w:color w:val="000000" w:themeColor="text1"/>
        </w:rPr>
        <w:t xml:space="preserve"> prayers </w:t>
      </w:r>
      <w:r w:rsidR="0094758A" w:rsidRPr="00263890">
        <w:rPr>
          <w:rFonts w:ascii="Century Gothic" w:hAnsi="Century Gothic"/>
          <w:color w:val="000000" w:themeColor="text1"/>
        </w:rPr>
        <w:t xml:space="preserve">before the start of our class.  </w:t>
      </w:r>
      <w:r w:rsidR="005D6CAF" w:rsidRPr="00263890">
        <w:rPr>
          <w:rFonts w:ascii="Century Gothic" w:hAnsi="Century Gothic"/>
          <w:color w:val="000000" w:themeColor="text1"/>
        </w:rPr>
        <w:t>But the additional challenge for me</w:t>
      </w:r>
      <w:r w:rsidR="00E246FD" w:rsidRPr="00263890">
        <w:rPr>
          <w:rFonts w:ascii="Century Gothic" w:hAnsi="Century Gothic"/>
          <w:color w:val="000000" w:themeColor="text1"/>
        </w:rPr>
        <w:t xml:space="preserve"> as a catechist</w:t>
      </w:r>
      <w:r w:rsidR="005D6CAF" w:rsidRPr="00263890">
        <w:rPr>
          <w:rFonts w:ascii="Century Gothic" w:hAnsi="Century Gothic"/>
          <w:color w:val="000000" w:themeColor="text1"/>
        </w:rPr>
        <w:t xml:space="preserve"> is to have a deepened understanding of what grace is that I can explain it to my students in a way that my preaching through God’s grace will lead them to having a deepened and </w:t>
      </w:r>
      <w:r w:rsidR="006C72AE" w:rsidRPr="00263890">
        <w:rPr>
          <w:rFonts w:ascii="Century Gothic" w:hAnsi="Century Gothic"/>
          <w:color w:val="000000" w:themeColor="text1"/>
        </w:rPr>
        <w:t>strengthened</w:t>
      </w:r>
      <w:r w:rsidR="005D6CAF" w:rsidRPr="00263890">
        <w:rPr>
          <w:rFonts w:ascii="Century Gothic" w:hAnsi="Century Gothic"/>
          <w:color w:val="000000" w:themeColor="text1"/>
        </w:rPr>
        <w:t xml:space="preserve"> relationship with </w:t>
      </w:r>
      <w:r w:rsidR="00263890" w:rsidRPr="00263890">
        <w:rPr>
          <w:rFonts w:ascii="Century Gothic" w:hAnsi="Century Gothic"/>
          <w:color w:val="000000" w:themeColor="text1"/>
        </w:rPr>
        <w:t>Him</w:t>
      </w:r>
      <w:r w:rsidR="005D6CAF" w:rsidRPr="00263890">
        <w:rPr>
          <w:rFonts w:ascii="Century Gothic" w:hAnsi="Century Gothic"/>
          <w:color w:val="000000" w:themeColor="text1"/>
        </w:rPr>
        <w:t xml:space="preserve">. </w:t>
      </w:r>
    </w:p>
    <w:p w14:paraId="485FAAB1" w14:textId="77777777" w:rsidR="00000042" w:rsidRDefault="00C05AF1" w:rsidP="00DA3F45">
      <w:pPr>
        <w:spacing w:line="360" w:lineRule="auto"/>
        <w:ind w:firstLine="720"/>
        <w:rPr>
          <w:rFonts w:ascii="Century Gothic" w:hAnsi="Century Gothic"/>
        </w:rPr>
      </w:pPr>
      <w:r w:rsidRPr="00263890">
        <w:rPr>
          <w:rFonts w:ascii="Century Gothic" w:hAnsi="Century Gothic"/>
          <w:color w:val="000000" w:themeColor="text1"/>
        </w:rPr>
        <w:t xml:space="preserve">Second, </w:t>
      </w:r>
      <w:r w:rsidR="00CE1A7A" w:rsidRPr="00263890">
        <w:rPr>
          <w:rFonts w:ascii="Century Gothic" w:hAnsi="Century Gothic"/>
          <w:color w:val="000000" w:themeColor="text1"/>
        </w:rPr>
        <w:t xml:space="preserve">Baker discussed </w:t>
      </w:r>
      <w:r w:rsidR="00012B37" w:rsidRPr="00263890">
        <w:rPr>
          <w:rFonts w:ascii="Century Gothic" w:hAnsi="Century Gothic"/>
          <w:color w:val="000000" w:themeColor="text1"/>
        </w:rPr>
        <w:t xml:space="preserve">about St. Augustine’s view of </w:t>
      </w:r>
      <w:r w:rsidR="00BC21E5" w:rsidRPr="00263890">
        <w:rPr>
          <w:rFonts w:ascii="Century Gothic" w:hAnsi="Century Gothic"/>
          <w:color w:val="000000" w:themeColor="text1"/>
        </w:rPr>
        <w:t xml:space="preserve">grace that </w:t>
      </w:r>
      <w:r w:rsidR="007B5850" w:rsidRPr="00263890">
        <w:rPr>
          <w:rFonts w:ascii="Century Gothic" w:hAnsi="Century Gothic"/>
          <w:color w:val="000000" w:themeColor="text1"/>
        </w:rPr>
        <w:t>ca</w:t>
      </w:r>
      <w:r w:rsidR="007B5850">
        <w:rPr>
          <w:rFonts w:ascii="Century Gothic" w:hAnsi="Century Gothic"/>
        </w:rPr>
        <w:t>n serve</w:t>
      </w:r>
      <w:r w:rsidR="001F0EDB">
        <w:rPr>
          <w:rFonts w:ascii="Century Gothic" w:hAnsi="Century Gothic"/>
        </w:rPr>
        <w:t xml:space="preserve"> as a model for preaching and catechesis </w:t>
      </w:r>
      <w:r w:rsidR="002C783A">
        <w:rPr>
          <w:rFonts w:ascii="Century Gothic" w:hAnsi="Century Gothic"/>
        </w:rPr>
        <w:t>and</w:t>
      </w:r>
      <w:r w:rsidR="002D0AF8">
        <w:rPr>
          <w:rFonts w:ascii="Century Gothic" w:hAnsi="Century Gothic"/>
        </w:rPr>
        <w:t xml:space="preserve"> will lead people to understand their </w:t>
      </w:r>
      <w:proofErr w:type="gramStart"/>
      <w:r w:rsidR="002D0AF8">
        <w:rPr>
          <w:rFonts w:ascii="Century Gothic" w:hAnsi="Century Gothic"/>
        </w:rPr>
        <w:t>story  as</w:t>
      </w:r>
      <w:proofErr w:type="gramEnd"/>
      <w:r w:rsidR="002D0AF8">
        <w:rPr>
          <w:rFonts w:ascii="Century Gothic" w:hAnsi="Century Gothic"/>
        </w:rPr>
        <w:t xml:space="preserve"> part of the broader story of the saving acts of God. </w:t>
      </w:r>
      <w:r w:rsidR="00DA3F45">
        <w:rPr>
          <w:rFonts w:ascii="Century Gothic" w:hAnsi="Century Gothic"/>
        </w:rPr>
        <w:t>For Augustine, “grace acts</w:t>
      </w:r>
      <w:r w:rsidR="002C783A">
        <w:rPr>
          <w:rFonts w:ascii="Century Gothic" w:hAnsi="Century Gothic"/>
        </w:rPr>
        <w:t>.</w:t>
      </w:r>
      <w:r w:rsidR="00DA3F45">
        <w:rPr>
          <w:rFonts w:ascii="Century Gothic" w:hAnsi="Century Gothic"/>
        </w:rPr>
        <w:t>”</w:t>
      </w:r>
      <w:r w:rsidR="002C783A">
        <w:rPr>
          <w:rStyle w:val="FootnoteReference"/>
          <w:rFonts w:ascii="Century Gothic" w:hAnsi="Century Gothic"/>
        </w:rPr>
        <w:footnoteReference w:id="7"/>
      </w:r>
      <w:r w:rsidR="00766BA6">
        <w:rPr>
          <w:rFonts w:ascii="Century Gothic" w:hAnsi="Century Gothic"/>
        </w:rPr>
        <w:t xml:space="preserve"> </w:t>
      </w:r>
      <w:r w:rsidR="00243CE4">
        <w:rPr>
          <w:rFonts w:ascii="Century Gothic" w:hAnsi="Century Gothic"/>
        </w:rPr>
        <w:t xml:space="preserve">Grace </w:t>
      </w:r>
      <w:r w:rsidR="00652EDE">
        <w:rPr>
          <w:rFonts w:ascii="Century Gothic" w:hAnsi="Century Gothic"/>
        </w:rPr>
        <w:t>“precedes human merit. God initiates salvation and empowers any good acts a person may do.”</w:t>
      </w:r>
      <w:r w:rsidR="00652EDE">
        <w:rPr>
          <w:rStyle w:val="FootnoteReference"/>
          <w:rFonts w:ascii="Century Gothic" w:hAnsi="Century Gothic"/>
        </w:rPr>
        <w:footnoteReference w:id="8"/>
      </w:r>
      <w:r w:rsidR="00137D1D">
        <w:rPr>
          <w:rFonts w:ascii="Century Gothic" w:hAnsi="Century Gothic"/>
        </w:rPr>
        <w:t xml:space="preserve"> This mean</w:t>
      </w:r>
      <w:r w:rsidR="00E11FFB">
        <w:rPr>
          <w:rFonts w:ascii="Century Gothic" w:hAnsi="Century Gothic"/>
        </w:rPr>
        <w:t>s</w:t>
      </w:r>
      <w:r w:rsidR="00137D1D">
        <w:rPr>
          <w:rFonts w:ascii="Century Gothic" w:hAnsi="Century Gothic"/>
        </w:rPr>
        <w:t xml:space="preserve"> that grace is the active presence of God in our lives that</w:t>
      </w:r>
      <w:r w:rsidR="00C026E0">
        <w:rPr>
          <w:rFonts w:ascii="Century Gothic" w:hAnsi="Century Gothic"/>
        </w:rPr>
        <w:t xml:space="preserve"> </w:t>
      </w:r>
      <w:r w:rsidR="00E11FFB">
        <w:rPr>
          <w:rFonts w:ascii="Century Gothic" w:hAnsi="Century Gothic"/>
        </w:rPr>
        <w:t xml:space="preserve">empowers us to do </w:t>
      </w:r>
      <w:proofErr w:type="gramStart"/>
      <w:r w:rsidR="00E11FFB">
        <w:rPr>
          <w:rFonts w:ascii="Century Gothic" w:hAnsi="Century Gothic"/>
        </w:rPr>
        <w:t>good</w:t>
      </w:r>
      <w:proofErr w:type="gramEnd"/>
      <w:r w:rsidR="00B26A10">
        <w:rPr>
          <w:rFonts w:ascii="Century Gothic" w:hAnsi="Century Gothic"/>
        </w:rPr>
        <w:t xml:space="preserve">, </w:t>
      </w:r>
      <w:r w:rsidR="00DE4C14">
        <w:rPr>
          <w:rFonts w:ascii="Century Gothic" w:hAnsi="Century Gothic"/>
        </w:rPr>
        <w:t xml:space="preserve">sustains our relationship </w:t>
      </w:r>
      <w:r w:rsidR="00B4640D">
        <w:rPr>
          <w:rFonts w:ascii="Century Gothic" w:hAnsi="Century Gothic"/>
        </w:rPr>
        <w:t xml:space="preserve">with Him </w:t>
      </w:r>
      <w:r w:rsidR="00DE4C14">
        <w:rPr>
          <w:rFonts w:ascii="Century Gothic" w:hAnsi="Century Gothic"/>
        </w:rPr>
        <w:t xml:space="preserve">and moves us to live in harmony with </w:t>
      </w:r>
      <w:r w:rsidR="00EE13E9">
        <w:rPr>
          <w:rFonts w:ascii="Century Gothic" w:hAnsi="Century Gothic"/>
        </w:rPr>
        <w:t xml:space="preserve">others. </w:t>
      </w:r>
      <w:r w:rsidR="00C45079">
        <w:rPr>
          <w:rFonts w:ascii="Century Gothic" w:hAnsi="Century Gothic"/>
        </w:rPr>
        <w:t>This claim is actually supported by the CFC stating that, “</w:t>
      </w:r>
      <w:r w:rsidR="00D979A7">
        <w:rPr>
          <w:rFonts w:ascii="Century Gothic" w:hAnsi="Century Gothic"/>
        </w:rPr>
        <w:t xml:space="preserve">Grace is </w:t>
      </w:r>
      <w:r w:rsidR="00764DCE">
        <w:rPr>
          <w:rFonts w:ascii="Century Gothic" w:hAnsi="Century Gothic"/>
        </w:rPr>
        <w:t xml:space="preserve">primarily God’s loving </w:t>
      </w:r>
      <w:proofErr w:type="spellStart"/>
      <w:r w:rsidR="00764DCE">
        <w:rPr>
          <w:rFonts w:ascii="Century Gothic" w:hAnsi="Century Gothic"/>
        </w:rPr>
        <w:t>PRESENCE</w:t>
      </w:r>
      <w:proofErr w:type="gramStart"/>
      <w:r w:rsidR="00764DCE">
        <w:rPr>
          <w:rFonts w:ascii="Century Gothic" w:hAnsi="Century Gothic"/>
        </w:rPr>
        <w:t>,the</w:t>
      </w:r>
      <w:proofErr w:type="spellEnd"/>
      <w:proofErr w:type="gramEnd"/>
      <w:r w:rsidR="00764DCE">
        <w:rPr>
          <w:rFonts w:ascii="Century Gothic" w:hAnsi="Century Gothic"/>
        </w:rPr>
        <w:t xml:space="preserve"> gift of the Spirit within us that justifies and sanctifies us.”</w:t>
      </w:r>
      <w:r w:rsidR="00764DCE">
        <w:rPr>
          <w:rStyle w:val="FootnoteReference"/>
          <w:rFonts w:ascii="Century Gothic" w:hAnsi="Century Gothic"/>
        </w:rPr>
        <w:footnoteReference w:id="9"/>
      </w:r>
      <w:r w:rsidR="00BE6D22">
        <w:rPr>
          <w:rFonts w:ascii="Century Gothic" w:hAnsi="Century Gothic"/>
        </w:rPr>
        <w:t xml:space="preserve"> It is therefore </w:t>
      </w:r>
      <w:r w:rsidR="004A635A">
        <w:rPr>
          <w:rFonts w:ascii="Century Gothic" w:hAnsi="Century Gothic"/>
        </w:rPr>
        <w:t xml:space="preserve">the grace of God that makes us holy and </w:t>
      </w:r>
      <w:r w:rsidR="003B67B2">
        <w:rPr>
          <w:rFonts w:ascii="Century Gothic" w:hAnsi="Century Gothic"/>
        </w:rPr>
        <w:t>live</w:t>
      </w:r>
      <w:r w:rsidR="000B407B">
        <w:rPr>
          <w:rFonts w:ascii="Century Gothic" w:hAnsi="Century Gothic"/>
        </w:rPr>
        <w:t xml:space="preserve"> as faithful </w:t>
      </w:r>
      <w:proofErr w:type="gramStart"/>
      <w:r w:rsidR="000B407B">
        <w:rPr>
          <w:rFonts w:ascii="Century Gothic" w:hAnsi="Century Gothic"/>
        </w:rPr>
        <w:t>disciples</w:t>
      </w:r>
      <w:proofErr w:type="gramEnd"/>
      <w:r w:rsidR="000B407B">
        <w:rPr>
          <w:rFonts w:ascii="Century Gothic" w:hAnsi="Century Gothic"/>
        </w:rPr>
        <w:t xml:space="preserve"> of Chris</w:t>
      </w:r>
      <w:r w:rsidR="006122EF">
        <w:rPr>
          <w:rFonts w:ascii="Century Gothic" w:hAnsi="Century Gothic"/>
        </w:rPr>
        <w:t xml:space="preserve">t. </w:t>
      </w:r>
      <w:r w:rsidR="00A441A4">
        <w:rPr>
          <w:rFonts w:ascii="Century Gothic" w:hAnsi="Century Gothic"/>
        </w:rPr>
        <w:t xml:space="preserve"> </w:t>
      </w:r>
      <w:bookmarkStart w:id="10" w:name="_GoBack"/>
      <w:bookmarkEnd w:id="10"/>
    </w:p>
    <w:p w14:paraId="19243613" w14:textId="77777777" w:rsidR="00F173F2" w:rsidRDefault="00000042" w:rsidP="001A227D">
      <w:pPr>
        <w:spacing w:line="360" w:lineRule="auto"/>
        <w:ind w:firstLine="720"/>
        <w:rPr>
          <w:rFonts w:ascii="Century Gothic" w:hAnsi="Century Gothic"/>
        </w:rPr>
      </w:pPr>
      <w:r>
        <w:rPr>
          <w:rFonts w:ascii="Century Gothic" w:hAnsi="Century Gothic"/>
        </w:rPr>
        <w:t xml:space="preserve">As the author </w:t>
      </w:r>
      <w:r w:rsidR="00E07672">
        <w:rPr>
          <w:rFonts w:ascii="Century Gothic" w:hAnsi="Century Gothic"/>
        </w:rPr>
        <w:t xml:space="preserve">continued, she highlighted </w:t>
      </w:r>
      <w:r w:rsidR="00DF2B20">
        <w:rPr>
          <w:rFonts w:ascii="Century Gothic" w:hAnsi="Century Gothic"/>
        </w:rPr>
        <w:t xml:space="preserve">Augustine who speaks of a God “who takes action to come to us, to initiate the divine-human relationship, to lift any barrier that stands in the way.” </w:t>
      </w:r>
      <w:r w:rsidR="00FA3FB3">
        <w:rPr>
          <w:rFonts w:ascii="Century Gothic" w:hAnsi="Century Gothic"/>
        </w:rPr>
        <w:t xml:space="preserve">This tells us that </w:t>
      </w:r>
      <w:r w:rsidR="00DF2B20" w:rsidRPr="00AE2F61">
        <w:rPr>
          <w:rFonts w:ascii="Century Gothic" w:hAnsi="Century Gothic"/>
        </w:rPr>
        <w:t>God takes the initiative and reaches out to humankind</w:t>
      </w:r>
      <w:r w:rsidR="00FA3FB3" w:rsidRPr="00AE2F61">
        <w:rPr>
          <w:rFonts w:ascii="Century Gothic" w:hAnsi="Century Gothic"/>
        </w:rPr>
        <w:t>.</w:t>
      </w:r>
      <w:r w:rsidR="00DF2B20" w:rsidRPr="00AE2F61">
        <w:rPr>
          <w:rFonts w:ascii="Century Gothic" w:hAnsi="Century Gothic"/>
        </w:rPr>
        <w:t xml:space="preserve"> I agree with this as it affirms what is stated in the CFC about revelation: “It is God’s reaching out to us in friendship, so we get to know and love Him.” </w:t>
      </w:r>
      <w:r w:rsidR="00DF2B20" w:rsidRPr="00AE2F61">
        <w:footnoteReference w:id="10"/>
      </w:r>
      <w:r w:rsidR="00DF2B20" w:rsidRPr="00AE2F61">
        <w:rPr>
          <w:rFonts w:ascii="Century Gothic" w:hAnsi="Century Gothic"/>
        </w:rPr>
        <w:t xml:space="preserve"> This tells us that God first loved us. He is the first one to know us and revealed Himself to us that like in friendship, we may have a personal loving knowledge of Him that we may respond to His call to love and be united with Him.  This outreach of God to </w:t>
      </w:r>
      <w:proofErr w:type="gramStart"/>
      <w:r w:rsidR="00DF2B20" w:rsidRPr="00AE2F61">
        <w:rPr>
          <w:rFonts w:ascii="Century Gothic" w:hAnsi="Century Gothic"/>
        </w:rPr>
        <w:t xml:space="preserve">humankind </w:t>
      </w:r>
      <w:r w:rsidR="00C8152C" w:rsidRPr="00AE2F61">
        <w:rPr>
          <w:rFonts w:ascii="Century Gothic" w:hAnsi="Century Gothic"/>
        </w:rPr>
        <w:t xml:space="preserve"> reaches</w:t>
      </w:r>
      <w:proofErr w:type="gramEnd"/>
      <w:r w:rsidR="00C8152C" w:rsidRPr="00AE2F61">
        <w:rPr>
          <w:rFonts w:ascii="Century Gothic" w:hAnsi="Century Gothic"/>
        </w:rPr>
        <w:t xml:space="preserve"> its pinnacle </w:t>
      </w:r>
      <w:r w:rsidR="00C17EEE">
        <w:rPr>
          <w:rFonts w:ascii="Century Gothic" w:hAnsi="Century Gothic"/>
        </w:rPr>
        <w:t xml:space="preserve">In the incarnation </w:t>
      </w:r>
      <w:r w:rsidR="004248FB">
        <w:rPr>
          <w:rFonts w:ascii="Century Gothic" w:hAnsi="Century Gothic"/>
        </w:rPr>
        <w:t>which brings us the message that “it is God who came to us in Christ.”</w:t>
      </w:r>
      <w:r w:rsidR="004248FB">
        <w:rPr>
          <w:rStyle w:val="FootnoteReference"/>
          <w:rFonts w:ascii="Century Gothic" w:hAnsi="Century Gothic"/>
        </w:rPr>
        <w:footnoteReference w:id="11"/>
      </w:r>
      <w:r w:rsidR="004248FB">
        <w:rPr>
          <w:rFonts w:ascii="Century Gothic" w:hAnsi="Century Gothic"/>
        </w:rPr>
        <w:t xml:space="preserve"> </w:t>
      </w:r>
      <w:r w:rsidR="00413839">
        <w:rPr>
          <w:rFonts w:ascii="Century Gothic" w:hAnsi="Century Gothic"/>
        </w:rPr>
        <w:t xml:space="preserve">This statement was actually explained by Augustine using </w:t>
      </w:r>
      <w:r w:rsidR="004471A0">
        <w:rPr>
          <w:rFonts w:ascii="Century Gothic" w:hAnsi="Century Gothic"/>
        </w:rPr>
        <w:t>“a bridal imagery to express the</w:t>
      </w:r>
      <w:r w:rsidR="00E1004A">
        <w:rPr>
          <w:rFonts w:ascii="Century Gothic" w:hAnsi="Century Gothic"/>
        </w:rPr>
        <w:t xml:space="preserve"> </w:t>
      </w:r>
      <w:r w:rsidR="00E1004A">
        <w:rPr>
          <w:rFonts w:ascii="Century Gothic" w:hAnsi="Century Gothic"/>
        </w:rPr>
        <w:lastRenderedPageBreak/>
        <w:t>depth of love and commitment of the incarnation.”</w:t>
      </w:r>
      <w:r w:rsidR="00E1004A">
        <w:rPr>
          <w:rStyle w:val="FootnoteReference"/>
          <w:rFonts w:ascii="Century Gothic" w:hAnsi="Century Gothic"/>
        </w:rPr>
        <w:footnoteReference w:id="12"/>
      </w:r>
      <w:r w:rsidR="00D17886">
        <w:rPr>
          <w:rFonts w:ascii="Century Gothic" w:hAnsi="Century Gothic"/>
        </w:rPr>
        <w:t xml:space="preserve"> </w:t>
      </w:r>
      <w:r w:rsidR="006D4714">
        <w:rPr>
          <w:rFonts w:ascii="Century Gothic" w:hAnsi="Century Gothic"/>
        </w:rPr>
        <w:t xml:space="preserve">The imagery shows how </w:t>
      </w:r>
      <w:r w:rsidR="000672AC">
        <w:rPr>
          <w:rFonts w:ascii="Century Gothic" w:hAnsi="Century Gothic"/>
        </w:rPr>
        <w:t>the bride-groom</w:t>
      </w:r>
      <w:r w:rsidR="0025251D">
        <w:rPr>
          <w:rFonts w:ascii="Century Gothic" w:hAnsi="Century Gothic"/>
        </w:rPr>
        <w:t xml:space="preserve"> (Jesus</w:t>
      </w:r>
      <w:proofErr w:type="gramStart"/>
      <w:r w:rsidR="0025251D">
        <w:rPr>
          <w:rFonts w:ascii="Century Gothic" w:hAnsi="Century Gothic"/>
        </w:rPr>
        <w:t>)</w:t>
      </w:r>
      <w:r w:rsidR="000672AC">
        <w:rPr>
          <w:rFonts w:ascii="Century Gothic" w:hAnsi="Century Gothic"/>
        </w:rPr>
        <w:t xml:space="preserve">  </w:t>
      </w:r>
      <w:r w:rsidR="008A3301">
        <w:rPr>
          <w:rFonts w:ascii="Century Gothic" w:hAnsi="Century Gothic"/>
        </w:rPr>
        <w:t>chose</w:t>
      </w:r>
      <w:proofErr w:type="gramEnd"/>
      <w:r w:rsidR="008A3301">
        <w:rPr>
          <w:rFonts w:ascii="Century Gothic" w:hAnsi="Century Gothic"/>
        </w:rPr>
        <w:t xml:space="preserve"> to stay </w:t>
      </w:r>
      <w:r w:rsidR="00F17234">
        <w:rPr>
          <w:rFonts w:ascii="Century Gothic" w:hAnsi="Century Gothic"/>
        </w:rPr>
        <w:t xml:space="preserve">with her bride </w:t>
      </w:r>
      <w:r w:rsidR="0025251D">
        <w:rPr>
          <w:rFonts w:ascii="Century Gothic" w:hAnsi="Century Gothic"/>
        </w:rPr>
        <w:t>(humanity)</w:t>
      </w:r>
      <w:r w:rsidR="00F17234">
        <w:rPr>
          <w:rFonts w:ascii="Century Gothic" w:hAnsi="Century Gothic"/>
        </w:rPr>
        <w:t xml:space="preserve">who fears that </w:t>
      </w:r>
      <w:r w:rsidR="00C651F5">
        <w:rPr>
          <w:rFonts w:ascii="Century Gothic" w:hAnsi="Century Gothic"/>
        </w:rPr>
        <w:t xml:space="preserve">she cannot be loved by him because of her brokenness. </w:t>
      </w:r>
      <w:r w:rsidR="0085442E">
        <w:rPr>
          <w:rFonts w:ascii="Century Gothic" w:hAnsi="Century Gothic"/>
        </w:rPr>
        <w:t>But the bride-groom instead of runnin</w:t>
      </w:r>
      <w:r w:rsidR="00A550FC">
        <w:rPr>
          <w:rFonts w:ascii="Century Gothic" w:hAnsi="Century Gothic"/>
        </w:rPr>
        <w:t>g away from her, make</w:t>
      </w:r>
      <w:r w:rsidR="0085442E">
        <w:rPr>
          <w:rFonts w:ascii="Century Gothic" w:hAnsi="Century Gothic"/>
        </w:rPr>
        <w:t xml:space="preserve"> a decisive intervention to enter into her brokenn</w:t>
      </w:r>
      <w:r w:rsidR="00523E4E">
        <w:rPr>
          <w:rFonts w:ascii="Century Gothic" w:hAnsi="Century Gothic"/>
        </w:rPr>
        <w:t>ess and taking it as his own. “That is, Christ becomes human in order to restore the beauty of humanity by healing her from sin and bringing her into life with him.”</w:t>
      </w:r>
      <w:r w:rsidR="00523E4E">
        <w:rPr>
          <w:rStyle w:val="FootnoteReference"/>
          <w:rFonts w:ascii="Century Gothic" w:hAnsi="Century Gothic"/>
        </w:rPr>
        <w:footnoteReference w:id="13"/>
      </w:r>
      <w:r w:rsidR="00482EAB">
        <w:rPr>
          <w:rFonts w:ascii="Century Gothic" w:hAnsi="Century Gothic"/>
        </w:rPr>
        <w:t xml:space="preserve"> </w:t>
      </w:r>
    </w:p>
    <w:p w14:paraId="1D3B2E5A" w14:textId="77777777" w:rsidR="001A227D" w:rsidRDefault="00574F81" w:rsidP="001A227D">
      <w:pPr>
        <w:spacing w:line="360" w:lineRule="auto"/>
        <w:ind w:firstLine="720"/>
        <w:rPr>
          <w:rFonts w:ascii="Century Gothic" w:hAnsi="Century Gothic"/>
        </w:rPr>
      </w:pPr>
      <w:r w:rsidRPr="00574F81">
        <w:rPr>
          <w:rFonts w:ascii="Century Gothic" w:hAnsi="Century Gothic"/>
        </w:rPr>
        <w:t>Jesus, who is the fullness of God’s revelation and through whom God’s unconditional and selfless love is felt, grounds our thinking in the shape of his life of “outreach to the poorest, to the least, in the pattern of mutuality in his relationships with men and women, in his inclusive hospitality and finally, in his suffering and death.”</w:t>
      </w:r>
      <w:r w:rsidRPr="0087025A">
        <w:rPr>
          <w:rStyle w:val="FootnoteReference"/>
        </w:rPr>
        <w:footnoteReference w:id="14"/>
      </w:r>
      <w:r w:rsidRPr="0087025A">
        <w:rPr>
          <w:rStyle w:val="FootnoteReference"/>
        </w:rPr>
        <w:t xml:space="preserve"> </w:t>
      </w:r>
      <w:r w:rsidRPr="00574F81">
        <w:rPr>
          <w:rFonts w:ascii="Century Gothic" w:hAnsi="Century Gothic"/>
        </w:rPr>
        <w:t>Therefore as Christians, we are all called to follow the footsteps of Jesus and be like Him in our way of living.</w:t>
      </w:r>
      <w:r w:rsidR="001A227D">
        <w:rPr>
          <w:rFonts w:ascii="Century Gothic" w:hAnsi="Century Gothic"/>
        </w:rPr>
        <w:t xml:space="preserve"> As</w:t>
      </w:r>
      <w:r w:rsidR="006E30B0">
        <w:rPr>
          <w:rFonts w:ascii="Century Gothic" w:hAnsi="Century Gothic"/>
        </w:rPr>
        <w:t xml:space="preserve"> a catechist</w:t>
      </w:r>
      <w:r w:rsidR="001A227D">
        <w:rPr>
          <w:rFonts w:ascii="Century Gothic" w:hAnsi="Century Gothic"/>
        </w:rPr>
        <w:t xml:space="preserve">, we have to </w:t>
      </w:r>
      <w:proofErr w:type="spellStart"/>
      <w:r w:rsidR="001A227D">
        <w:rPr>
          <w:rFonts w:ascii="Century Gothic" w:hAnsi="Century Gothic"/>
        </w:rPr>
        <w:t>emphazised</w:t>
      </w:r>
      <w:proofErr w:type="spellEnd"/>
      <w:r w:rsidR="001A227D">
        <w:rPr>
          <w:rFonts w:ascii="Century Gothic" w:hAnsi="Century Gothic"/>
        </w:rPr>
        <w:t xml:space="preserve"> </w:t>
      </w:r>
      <w:r w:rsidR="00A80AA7">
        <w:rPr>
          <w:rFonts w:ascii="Century Gothic" w:hAnsi="Century Gothic"/>
        </w:rPr>
        <w:t xml:space="preserve">to our students </w:t>
      </w:r>
      <w:r w:rsidR="001A227D">
        <w:rPr>
          <w:rFonts w:ascii="Century Gothic" w:hAnsi="Century Gothic"/>
        </w:rPr>
        <w:t>that we must participate in this active work of God by doing charitable works to other</w:t>
      </w:r>
      <w:r w:rsidR="003A345E">
        <w:rPr>
          <w:rFonts w:ascii="Century Gothic" w:hAnsi="Century Gothic"/>
        </w:rPr>
        <w:t>s</w:t>
      </w:r>
      <w:r w:rsidR="001A227D">
        <w:rPr>
          <w:rFonts w:ascii="Century Gothic" w:hAnsi="Century Gothic"/>
        </w:rPr>
        <w:t xml:space="preserve"> especially the </w:t>
      </w:r>
      <w:r w:rsidR="00C10977">
        <w:rPr>
          <w:rFonts w:ascii="Century Gothic" w:hAnsi="Century Gothic"/>
        </w:rPr>
        <w:t xml:space="preserve">needy. </w:t>
      </w:r>
    </w:p>
    <w:p w14:paraId="026DF60F" w14:textId="77777777" w:rsidR="00647181" w:rsidRDefault="0075482D" w:rsidP="00CA153E">
      <w:pPr>
        <w:spacing w:line="360" w:lineRule="auto"/>
        <w:ind w:firstLine="720"/>
        <w:rPr>
          <w:rFonts w:ascii="Century Gothic" w:hAnsi="Century Gothic"/>
        </w:rPr>
      </w:pPr>
      <w:r>
        <w:rPr>
          <w:rFonts w:ascii="Century Gothic" w:hAnsi="Century Gothic"/>
        </w:rPr>
        <w:t>Third, the author</w:t>
      </w:r>
      <w:r w:rsidR="00D47876">
        <w:rPr>
          <w:rFonts w:ascii="Century Gothic" w:hAnsi="Century Gothic"/>
        </w:rPr>
        <w:t xml:space="preserve"> </w:t>
      </w:r>
      <w:r w:rsidR="003273F8">
        <w:rPr>
          <w:rFonts w:ascii="Century Gothic" w:hAnsi="Century Gothic"/>
        </w:rPr>
        <w:t xml:space="preserve">with a very clear explanation, </w:t>
      </w:r>
      <w:r w:rsidR="00D47876">
        <w:rPr>
          <w:rFonts w:ascii="Century Gothic" w:hAnsi="Century Gothic"/>
        </w:rPr>
        <w:t xml:space="preserve">suggested </w:t>
      </w:r>
      <w:r w:rsidR="005C2602">
        <w:rPr>
          <w:rFonts w:ascii="Century Gothic" w:hAnsi="Century Gothic"/>
        </w:rPr>
        <w:t>“</w:t>
      </w:r>
      <w:r w:rsidR="005C2602" w:rsidRPr="009B022C">
        <w:rPr>
          <w:rFonts w:ascii="Century Gothic" w:hAnsi="Century Gothic"/>
          <w:i/>
        </w:rPr>
        <w:t>naming grace</w:t>
      </w:r>
      <w:r w:rsidR="005C2602">
        <w:rPr>
          <w:rFonts w:ascii="Century Gothic" w:hAnsi="Century Gothic"/>
        </w:rPr>
        <w:t xml:space="preserve">” </w:t>
      </w:r>
      <w:r w:rsidR="009B022C">
        <w:rPr>
          <w:rFonts w:ascii="Century Gothic" w:hAnsi="Century Gothic"/>
        </w:rPr>
        <w:t>“</w:t>
      </w:r>
      <w:r w:rsidR="009B022C" w:rsidRPr="00CA153E">
        <w:rPr>
          <w:rFonts w:ascii="Century Gothic" w:hAnsi="Century Gothic"/>
          <w:i/>
        </w:rPr>
        <w:t xml:space="preserve">daily </w:t>
      </w:r>
      <w:proofErr w:type="spellStart"/>
      <w:r w:rsidR="009B022C" w:rsidRPr="00CA153E">
        <w:rPr>
          <w:rFonts w:ascii="Century Gothic" w:hAnsi="Century Gothic"/>
          <w:i/>
        </w:rPr>
        <w:t>mystagogy</w:t>
      </w:r>
      <w:proofErr w:type="spellEnd"/>
      <w:r w:rsidR="009B022C">
        <w:rPr>
          <w:rFonts w:ascii="Century Gothic" w:hAnsi="Century Gothic"/>
        </w:rPr>
        <w:t>”</w:t>
      </w:r>
      <w:r w:rsidR="00CA153E">
        <w:rPr>
          <w:rFonts w:ascii="Century Gothic" w:hAnsi="Century Gothic"/>
        </w:rPr>
        <w:t xml:space="preserve"> and “</w:t>
      </w:r>
      <w:r w:rsidR="00CA153E" w:rsidRPr="00CA153E">
        <w:rPr>
          <w:rFonts w:ascii="Century Gothic" w:hAnsi="Century Gothic"/>
          <w:i/>
        </w:rPr>
        <w:t>narrative</w:t>
      </w:r>
      <w:r w:rsidR="00CA153E">
        <w:rPr>
          <w:rFonts w:ascii="Century Gothic" w:hAnsi="Century Gothic"/>
        </w:rPr>
        <w:t xml:space="preserve">” as </w:t>
      </w:r>
      <w:r w:rsidR="00D47876">
        <w:rPr>
          <w:rFonts w:ascii="Century Gothic" w:hAnsi="Century Gothic"/>
        </w:rPr>
        <w:t xml:space="preserve">ways for the educators </w:t>
      </w:r>
      <w:r w:rsidR="00CB0A8B">
        <w:rPr>
          <w:rFonts w:ascii="Century Gothic" w:hAnsi="Century Gothic"/>
        </w:rPr>
        <w:t xml:space="preserve">of the faith and </w:t>
      </w:r>
      <w:r w:rsidR="00D47876">
        <w:rPr>
          <w:rFonts w:ascii="Century Gothic" w:hAnsi="Century Gothic"/>
        </w:rPr>
        <w:t xml:space="preserve">pastoral ministers </w:t>
      </w:r>
      <w:r w:rsidR="00F8591B">
        <w:rPr>
          <w:rFonts w:ascii="Century Gothic" w:hAnsi="Century Gothic"/>
        </w:rPr>
        <w:t xml:space="preserve">on how they can give witness to the depth of God’s grace and offer sacramental vision </w:t>
      </w:r>
      <w:r w:rsidR="004E46C0">
        <w:rPr>
          <w:rFonts w:ascii="Century Gothic" w:hAnsi="Century Gothic"/>
        </w:rPr>
        <w:t xml:space="preserve">of the Christian life in preaching and liturgical catechesis. </w:t>
      </w:r>
      <w:r w:rsidR="000D09BE">
        <w:rPr>
          <w:rFonts w:ascii="Century Gothic" w:hAnsi="Century Gothic"/>
        </w:rPr>
        <w:t>As a catechist, I</w:t>
      </w:r>
      <w:r w:rsidR="00580E49">
        <w:rPr>
          <w:rFonts w:ascii="Century Gothic" w:hAnsi="Century Gothic"/>
        </w:rPr>
        <w:t xml:space="preserve"> can say that all these are important </w:t>
      </w:r>
      <w:r w:rsidR="00C9371E">
        <w:rPr>
          <w:rFonts w:ascii="Century Gothic" w:hAnsi="Century Gothic"/>
        </w:rPr>
        <w:t xml:space="preserve">to make catechesis more effective and relate-able for our audience. </w:t>
      </w:r>
      <w:r w:rsidR="00B24F00">
        <w:rPr>
          <w:rFonts w:ascii="Century Gothic" w:hAnsi="Century Gothic"/>
        </w:rPr>
        <w:t xml:space="preserve">It is through human experiences, stories, contemporary examples, prayers and reflection that we can </w:t>
      </w:r>
      <w:r w:rsidR="009C2877">
        <w:rPr>
          <w:rFonts w:ascii="Century Gothic" w:hAnsi="Century Gothic"/>
        </w:rPr>
        <w:t xml:space="preserve">help our students see how God is actively working in their lives. </w:t>
      </w:r>
    </w:p>
    <w:p w14:paraId="4F855C3D" w14:textId="77777777" w:rsidR="007E750D" w:rsidRDefault="00647181" w:rsidP="00647181">
      <w:pPr>
        <w:spacing w:line="360" w:lineRule="auto"/>
        <w:ind w:firstLine="720"/>
        <w:rPr>
          <w:rFonts w:ascii="Century Gothic" w:hAnsi="Century Gothic"/>
        </w:rPr>
      </w:pPr>
      <w:r>
        <w:rPr>
          <w:rFonts w:ascii="Century Gothic" w:hAnsi="Century Gothic"/>
        </w:rPr>
        <w:t>At the end</w:t>
      </w:r>
      <w:proofErr w:type="gramStart"/>
      <w:r>
        <w:rPr>
          <w:rFonts w:ascii="Century Gothic" w:hAnsi="Century Gothic"/>
        </w:rPr>
        <w:t xml:space="preserve">,  </w:t>
      </w:r>
      <w:r w:rsidR="004A361F">
        <w:rPr>
          <w:rFonts w:ascii="Century Gothic" w:hAnsi="Century Gothic"/>
        </w:rPr>
        <w:t>Kimberly</w:t>
      </w:r>
      <w:proofErr w:type="gramEnd"/>
      <w:r w:rsidR="004A361F">
        <w:rPr>
          <w:rFonts w:ascii="Century Gothic" w:hAnsi="Century Gothic"/>
        </w:rPr>
        <w:t xml:space="preserve"> Baker reminds all those who are involve in the formation of  Christian faith</w:t>
      </w:r>
      <w:r w:rsidR="00DF595E">
        <w:rPr>
          <w:rFonts w:ascii="Century Gothic" w:hAnsi="Century Gothic"/>
        </w:rPr>
        <w:t xml:space="preserve"> that </w:t>
      </w:r>
      <w:r w:rsidR="009C2877">
        <w:rPr>
          <w:rFonts w:ascii="Century Gothic" w:hAnsi="Century Gothic"/>
        </w:rPr>
        <w:t>our</w:t>
      </w:r>
      <w:r w:rsidR="0060642E">
        <w:rPr>
          <w:rFonts w:ascii="Century Gothic" w:hAnsi="Century Gothic"/>
        </w:rPr>
        <w:t xml:space="preserve"> role or </w:t>
      </w:r>
      <w:r w:rsidR="009C2877">
        <w:rPr>
          <w:rFonts w:ascii="Century Gothic" w:hAnsi="Century Gothic"/>
        </w:rPr>
        <w:t>mission in accompanying the young</w:t>
      </w:r>
      <w:r w:rsidR="00AD55C7">
        <w:rPr>
          <w:rFonts w:ascii="Century Gothic" w:hAnsi="Century Gothic"/>
        </w:rPr>
        <w:t xml:space="preserve"> entrusted to our care </w:t>
      </w:r>
      <w:r w:rsidR="00741564">
        <w:rPr>
          <w:rFonts w:ascii="Century Gothic" w:hAnsi="Century Gothic"/>
        </w:rPr>
        <w:t>to lead and help them have</w:t>
      </w:r>
      <w:r w:rsidR="0060642E">
        <w:rPr>
          <w:rFonts w:ascii="Century Gothic" w:hAnsi="Century Gothic"/>
        </w:rPr>
        <w:t xml:space="preserve"> </w:t>
      </w:r>
      <w:r w:rsidR="00AD55C7">
        <w:rPr>
          <w:rFonts w:ascii="Century Gothic" w:hAnsi="Century Gothic"/>
        </w:rPr>
        <w:t xml:space="preserve">a deeper, </w:t>
      </w:r>
      <w:proofErr w:type="spellStart"/>
      <w:r w:rsidR="00AD55C7">
        <w:rPr>
          <w:rFonts w:ascii="Century Gothic" w:hAnsi="Century Gothic"/>
        </w:rPr>
        <w:t>stregthened</w:t>
      </w:r>
      <w:proofErr w:type="spellEnd"/>
      <w:r w:rsidR="00AD55C7">
        <w:rPr>
          <w:rFonts w:ascii="Century Gothic" w:hAnsi="Century Gothic"/>
        </w:rPr>
        <w:t xml:space="preserve"> and committed relationship with God</w:t>
      </w:r>
      <w:r w:rsidR="009C2877">
        <w:rPr>
          <w:rFonts w:ascii="Century Gothic" w:hAnsi="Century Gothic"/>
        </w:rPr>
        <w:t xml:space="preserve"> is very important</w:t>
      </w:r>
      <w:r w:rsidR="00662F36">
        <w:rPr>
          <w:rFonts w:ascii="Century Gothic" w:hAnsi="Century Gothic"/>
        </w:rPr>
        <w:t>.</w:t>
      </w:r>
      <w:r w:rsidR="00625A70">
        <w:rPr>
          <w:rFonts w:ascii="Century Gothic" w:hAnsi="Century Gothic"/>
        </w:rPr>
        <w:t xml:space="preserve"> But far more important</w:t>
      </w:r>
      <w:r w:rsidR="00275C01">
        <w:rPr>
          <w:rFonts w:ascii="Century Gothic" w:hAnsi="Century Gothic"/>
        </w:rPr>
        <w:t xml:space="preserve"> also</w:t>
      </w:r>
      <w:r w:rsidR="00625A70">
        <w:rPr>
          <w:rFonts w:ascii="Century Gothic" w:hAnsi="Century Gothic"/>
        </w:rPr>
        <w:t xml:space="preserve"> is our </w:t>
      </w:r>
      <w:r w:rsidR="00D50C12">
        <w:rPr>
          <w:rFonts w:ascii="Century Gothic" w:hAnsi="Century Gothic"/>
        </w:rPr>
        <w:t>personal</w:t>
      </w:r>
      <w:r w:rsidR="00625A70">
        <w:rPr>
          <w:rFonts w:ascii="Century Gothic" w:hAnsi="Century Gothic"/>
        </w:rPr>
        <w:t xml:space="preserve"> experience of God’s goodness and active presence in our lives</w:t>
      </w:r>
      <w:r w:rsidR="00DD69C0">
        <w:rPr>
          <w:rFonts w:ascii="Century Gothic" w:hAnsi="Century Gothic"/>
        </w:rPr>
        <w:t xml:space="preserve"> that will radia</w:t>
      </w:r>
      <w:r w:rsidR="00B658F3">
        <w:rPr>
          <w:rFonts w:ascii="Century Gothic" w:hAnsi="Century Gothic"/>
        </w:rPr>
        <w:t xml:space="preserve">te to people as we serve as a living witness of Christ saving </w:t>
      </w:r>
      <w:r w:rsidR="006C4809">
        <w:rPr>
          <w:rFonts w:ascii="Century Gothic" w:hAnsi="Century Gothic"/>
        </w:rPr>
        <w:t xml:space="preserve">and transforming works and words. </w:t>
      </w:r>
    </w:p>
    <w:p w14:paraId="4A30723E" w14:textId="4FFB7249" w:rsidR="00B839F4" w:rsidRPr="00A40685" w:rsidRDefault="00260B2B" w:rsidP="00647181">
      <w:pPr>
        <w:spacing w:line="360" w:lineRule="auto"/>
        <w:ind w:firstLine="720"/>
        <w:rPr>
          <w:rFonts w:ascii="Century Gothic" w:hAnsi="Century Gothic"/>
        </w:rPr>
      </w:pPr>
      <w:ins w:id="18" w:author="Ma. Lucia C. Natividad" w:date="2017-11-06T12:19:00Z">
        <w:r>
          <w:rPr>
            <w:rFonts w:ascii="Century Gothic" w:hAnsi="Century Gothic"/>
          </w:rPr>
          <w:t>Grade 1.25</w:t>
        </w:r>
      </w:ins>
    </w:p>
    <w:sectPr w:rsidR="00B839F4" w:rsidRPr="00A40685" w:rsidSect="00030710">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84F26" w14:textId="77777777" w:rsidR="00CB12B8" w:rsidRDefault="00CB12B8" w:rsidP="0029077B">
      <w:r>
        <w:separator/>
      </w:r>
    </w:p>
  </w:endnote>
  <w:endnote w:type="continuationSeparator" w:id="0">
    <w:p w14:paraId="7CC6444E" w14:textId="77777777" w:rsidR="00CB12B8" w:rsidRDefault="00CB12B8" w:rsidP="0029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8A1AF" w14:textId="77777777" w:rsidR="00CB12B8" w:rsidRDefault="00CB12B8" w:rsidP="0029077B">
      <w:r>
        <w:separator/>
      </w:r>
    </w:p>
  </w:footnote>
  <w:footnote w:type="continuationSeparator" w:id="0">
    <w:p w14:paraId="5751649F" w14:textId="77777777" w:rsidR="00CB12B8" w:rsidRDefault="00CB12B8" w:rsidP="0029077B">
      <w:r>
        <w:continuationSeparator/>
      </w:r>
    </w:p>
  </w:footnote>
  <w:footnote w:id="1">
    <w:p w14:paraId="07C33978" w14:textId="77777777" w:rsidR="0027474E" w:rsidRPr="0027474E" w:rsidRDefault="0027474E">
      <w:pPr>
        <w:pStyle w:val="FootnoteText"/>
        <w:rPr>
          <w:rFonts w:ascii="Century Gothic" w:hAnsi="Century Gothic"/>
          <w:sz w:val="14"/>
          <w:szCs w:val="14"/>
          <w:lang w:val="en-US"/>
        </w:rPr>
      </w:pPr>
      <w:r>
        <w:rPr>
          <w:rStyle w:val="FootnoteReference"/>
        </w:rPr>
        <w:footnoteRef/>
      </w:r>
      <w:r>
        <w:t xml:space="preserve"> </w:t>
      </w:r>
      <w:r w:rsidRPr="001B4939">
        <w:rPr>
          <w:rFonts w:ascii="Century Gothic" w:hAnsi="Century Gothic"/>
          <w:sz w:val="14"/>
          <w:szCs w:val="14"/>
        </w:rPr>
        <w:t xml:space="preserve">Kimberly Baker. </w:t>
      </w:r>
      <w:proofErr w:type="gramStart"/>
      <w:r w:rsidRPr="001B4939">
        <w:rPr>
          <w:rFonts w:ascii="Century Gothic" w:hAnsi="Century Gothic"/>
          <w:sz w:val="14"/>
          <w:szCs w:val="14"/>
        </w:rPr>
        <w:t xml:space="preserve">“Proclaiming a Dynamic </w:t>
      </w:r>
      <w:proofErr w:type="spellStart"/>
      <w:r w:rsidRPr="001B4939">
        <w:rPr>
          <w:rFonts w:ascii="Century Gothic" w:hAnsi="Century Gothic"/>
          <w:sz w:val="14"/>
          <w:szCs w:val="14"/>
        </w:rPr>
        <w:t>Understandingof</w:t>
      </w:r>
      <w:proofErr w:type="spellEnd"/>
      <w:r w:rsidRPr="001B4939">
        <w:rPr>
          <w:rFonts w:ascii="Century Gothic" w:hAnsi="Century Gothic"/>
          <w:sz w:val="14"/>
          <w:szCs w:val="14"/>
        </w:rPr>
        <w:t xml:space="preserve"> Grace: The Spiritual Foundation for Sacramental and Liturgical Catechesis</w:t>
      </w:r>
      <w:r w:rsidR="00A3492C">
        <w:rPr>
          <w:rFonts w:ascii="Century Gothic" w:hAnsi="Century Gothic"/>
          <w:sz w:val="14"/>
          <w:szCs w:val="14"/>
        </w:rPr>
        <w:t>.</w:t>
      </w:r>
      <w:r w:rsidRPr="001B4939">
        <w:rPr>
          <w:rFonts w:ascii="Century Gothic" w:hAnsi="Century Gothic"/>
          <w:sz w:val="14"/>
          <w:szCs w:val="14"/>
        </w:rPr>
        <w:t>”</w:t>
      </w:r>
      <w:proofErr w:type="gramEnd"/>
      <w:r w:rsidRPr="001B4939">
        <w:rPr>
          <w:rFonts w:ascii="Century Gothic" w:hAnsi="Century Gothic"/>
          <w:sz w:val="14"/>
          <w:szCs w:val="14"/>
        </w:rPr>
        <w:t xml:space="preserve"> </w:t>
      </w:r>
      <w:r w:rsidRPr="00A3492C">
        <w:rPr>
          <w:rFonts w:ascii="Century Gothic" w:hAnsi="Century Gothic"/>
          <w:i/>
          <w:sz w:val="14"/>
          <w:szCs w:val="14"/>
        </w:rPr>
        <w:t>Worship</w:t>
      </w:r>
      <w:r w:rsidRPr="001B4939">
        <w:rPr>
          <w:rFonts w:ascii="Century Gothic" w:hAnsi="Century Gothic"/>
          <w:sz w:val="14"/>
          <w:szCs w:val="14"/>
        </w:rPr>
        <w:t xml:space="preserve"> 89/6 (November 2015): 506</w:t>
      </w:r>
    </w:p>
  </w:footnote>
  <w:footnote w:id="2">
    <w:p w14:paraId="67805322" w14:textId="77777777" w:rsidR="0029077B" w:rsidRPr="001B4939" w:rsidRDefault="0029077B">
      <w:pPr>
        <w:pStyle w:val="FootnoteText"/>
        <w:rPr>
          <w:rFonts w:ascii="Century Gothic" w:hAnsi="Century Gothic"/>
          <w:sz w:val="14"/>
          <w:szCs w:val="14"/>
          <w:lang w:val="en-US"/>
        </w:rPr>
      </w:pPr>
      <w:r>
        <w:rPr>
          <w:rStyle w:val="FootnoteReference"/>
        </w:rPr>
        <w:footnoteRef/>
      </w:r>
      <w:r w:rsidR="0027474E">
        <w:rPr>
          <w:rFonts w:ascii="Century Gothic" w:hAnsi="Century Gothic"/>
          <w:sz w:val="14"/>
          <w:szCs w:val="14"/>
          <w:lang w:val="en-US"/>
        </w:rPr>
        <w:t>Ibid.</w:t>
      </w:r>
    </w:p>
  </w:footnote>
  <w:footnote w:id="3">
    <w:p w14:paraId="41023570" w14:textId="77777777" w:rsidR="004B7CE9" w:rsidRPr="004B7CE9" w:rsidRDefault="004B7CE9">
      <w:pPr>
        <w:pStyle w:val="FootnoteText"/>
        <w:rPr>
          <w:lang w:val="en-US"/>
        </w:rPr>
      </w:pPr>
      <w:r>
        <w:rPr>
          <w:rStyle w:val="FootnoteReference"/>
        </w:rPr>
        <w:footnoteRef/>
      </w:r>
      <w:r>
        <w:t xml:space="preserve"> </w:t>
      </w:r>
      <w:r w:rsidRPr="004B7CE9">
        <w:rPr>
          <w:rFonts w:ascii="Century Gothic" w:hAnsi="Century Gothic"/>
          <w:sz w:val="14"/>
          <w:szCs w:val="14"/>
        </w:rPr>
        <w:t>Ibid</w:t>
      </w:r>
      <w:r>
        <w:rPr>
          <w:lang w:val="en-US"/>
        </w:rPr>
        <w:t>.</w:t>
      </w:r>
    </w:p>
  </w:footnote>
  <w:footnote w:id="4">
    <w:p w14:paraId="0CC8EDB8" w14:textId="77777777" w:rsidR="00C37341" w:rsidRPr="00C37341" w:rsidRDefault="00C37341">
      <w:pPr>
        <w:pStyle w:val="FootnoteText"/>
        <w:rPr>
          <w:lang w:val="en-US"/>
        </w:rPr>
      </w:pPr>
      <w:r>
        <w:rPr>
          <w:rStyle w:val="FootnoteReference"/>
        </w:rPr>
        <w:footnoteRef/>
      </w:r>
      <w:r>
        <w:t xml:space="preserve"> </w:t>
      </w:r>
      <w:r w:rsidRPr="004B7CE9">
        <w:rPr>
          <w:rFonts w:ascii="Century Gothic" w:hAnsi="Century Gothic"/>
          <w:sz w:val="14"/>
          <w:szCs w:val="14"/>
        </w:rPr>
        <w:t>Ibid</w:t>
      </w:r>
      <w:r w:rsidR="003B66B9">
        <w:rPr>
          <w:rFonts w:ascii="Century Gothic" w:hAnsi="Century Gothic"/>
          <w:sz w:val="14"/>
          <w:szCs w:val="14"/>
        </w:rPr>
        <w:t>.,</w:t>
      </w:r>
      <w:r w:rsidR="00950E3F">
        <w:rPr>
          <w:rFonts w:ascii="Century Gothic" w:hAnsi="Century Gothic"/>
          <w:sz w:val="14"/>
          <w:szCs w:val="14"/>
        </w:rPr>
        <w:t>510</w:t>
      </w:r>
    </w:p>
  </w:footnote>
  <w:footnote w:id="5">
    <w:p w14:paraId="13547221" w14:textId="154730CF" w:rsidR="00FC3027" w:rsidRPr="00FC3027" w:rsidRDefault="00FC3027">
      <w:pPr>
        <w:pStyle w:val="FootnoteText"/>
        <w:rPr>
          <w:lang w:val="en-US"/>
        </w:rPr>
      </w:pPr>
      <w:r>
        <w:rPr>
          <w:rStyle w:val="FootnoteReference"/>
        </w:rPr>
        <w:footnoteRef/>
      </w:r>
      <w:r>
        <w:t xml:space="preserve"> </w:t>
      </w:r>
      <w:proofErr w:type="gramStart"/>
      <w:r w:rsidRPr="004B7CE9">
        <w:rPr>
          <w:rFonts w:ascii="Century Gothic" w:hAnsi="Century Gothic"/>
          <w:sz w:val="14"/>
          <w:szCs w:val="14"/>
        </w:rPr>
        <w:t>Ibid</w:t>
      </w:r>
      <w:r>
        <w:rPr>
          <w:rFonts w:ascii="Century Gothic" w:hAnsi="Century Gothic"/>
          <w:sz w:val="14"/>
          <w:szCs w:val="14"/>
        </w:rPr>
        <w:t>.,</w:t>
      </w:r>
      <w:proofErr w:type="gramEnd"/>
      <w:r>
        <w:rPr>
          <w:rFonts w:ascii="Century Gothic" w:hAnsi="Century Gothic"/>
          <w:sz w:val="14"/>
          <w:szCs w:val="14"/>
        </w:rPr>
        <w:t xml:space="preserve"> 511</w:t>
      </w:r>
      <w:ins w:id="0" w:author="Ma. Lucia C. Natividad" w:date="2017-11-06T12:17:00Z">
        <w:r w:rsidR="00260B2B">
          <w:rPr>
            <w:rFonts w:ascii="Century Gothic" w:hAnsi="Century Gothic"/>
            <w:sz w:val="14"/>
            <w:szCs w:val="14"/>
          </w:rPr>
          <w:t>.</w:t>
        </w:r>
      </w:ins>
    </w:p>
  </w:footnote>
  <w:footnote w:id="6">
    <w:p w14:paraId="29AB1E00" w14:textId="77777777" w:rsidR="001472A0" w:rsidRPr="001472A0" w:rsidRDefault="001472A0">
      <w:pPr>
        <w:pStyle w:val="FootnoteText"/>
        <w:rPr>
          <w:lang w:val="en-US"/>
        </w:rPr>
      </w:pPr>
      <w:r>
        <w:rPr>
          <w:rStyle w:val="FootnoteReference"/>
        </w:rPr>
        <w:footnoteRef/>
      </w:r>
      <w:r>
        <w:t xml:space="preserve"> </w:t>
      </w:r>
      <w:r w:rsidRPr="004B7CE9">
        <w:rPr>
          <w:rFonts w:ascii="Century Gothic" w:hAnsi="Century Gothic"/>
          <w:sz w:val="14"/>
          <w:szCs w:val="14"/>
        </w:rPr>
        <w:t>Ibid</w:t>
      </w:r>
      <w:r>
        <w:rPr>
          <w:rFonts w:ascii="Century Gothic" w:hAnsi="Century Gothic"/>
          <w:sz w:val="14"/>
          <w:szCs w:val="14"/>
        </w:rPr>
        <w:t>.</w:t>
      </w:r>
    </w:p>
  </w:footnote>
  <w:footnote w:id="7">
    <w:p w14:paraId="24AAC0D1" w14:textId="6728393B" w:rsidR="002C783A" w:rsidRPr="002C783A" w:rsidRDefault="002C783A">
      <w:pPr>
        <w:pStyle w:val="FootnoteText"/>
        <w:rPr>
          <w:lang w:val="en-US"/>
        </w:rPr>
      </w:pPr>
      <w:r>
        <w:rPr>
          <w:rStyle w:val="FootnoteReference"/>
        </w:rPr>
        <w:footnoteRef/>
      </w:r>
      <w:r>
        <w:t xml:space="preserve"> </w:t>
      </w:r>
      <w:proofErr w:type="gramStart"/>
      <w:r w:rsidRPr="004B7CE9">
        <w:rPr>
          <w:rFonts w:ascii="Century Gothic" w:hAnsi="Century Gothic"/>
          <w:sz w:val="14"/>
          <w:szCs w:val="14"/>
        </w:rPr>
        <w:t>Ibid</w:t>
      </w:r>
      <w:r>
        <w:rPr>
          <w:rFonts w:ascii="Century Gothic" w:hAnsi="Century Gothic"/>
          <w:sz w:val="14"/>
          <w:szCs w:val="14"/>
        </w:rPr>
        <w:t>.,</w:t>
      </w:r>
      <w:proofErr w:type="gramEnd"/>
      <w:r>
        <w:rPr>
          <w:rFonts w:ascii="Century Gothic" w:hAnsi="Century Gothic"/>
          <w:sz w:val="14"/>
          <w:szCs w:val="14"/>
        </w:rPr>
        <w:t xml:space="preserve"> </w:t>
      </w:r>
      <w:r w:rsidR="00766BA6">
        <w:rPr>
          <w:rFonts w:ascii="Century Gothic" w:hAnsi="Century Gothic"/>
          <w:sz w:val="14"/>
          <w:szCs w:val="14"/>
        </w:rPr>
        <w:t>512</w:t>
      </w:r>
      <w:ins w:id="1" w:author="Ma. Lucia C. Natividad" w:date="2017-11-06T12:18:00Z">
        <w:r w:rsidR="00260B2B">
          <w:rPr>
            <w:rFonts w:ascii="Century Gothic" w:hAnsi="Century Gothic"/>
            <w:sz w:val="14"/>
            <w:szCs w:val="14"/>
          </w:rPr>
          <w:t>.</w:t>
        </w:r>
      </w:ins>
    </w:p>
  </w:footnote>
  <w:footnote w:id="8">
    <w:p w14:paraId="45B3CB19" w14:textId="0D2889F1" w:rsidR="00652EDE" w:rsidRPr="00652EDE" w:rsidRDefault="00652EDE">
      <w:pPr>
        <w:pStyle w:val="FootnoteText"/>
        <w:rPr>
          <w:lang w:val="en-US"/>
        </w:rPr>
      </w:pPr>
      <w:r>
        <w:rPr>
          <w:rStyle w:val="FootnoteReference"/>
        </w:rPr>
        <w:footnoteRef/>
      </w:r>
      <w:r>
        <w:t xml:space="preserve"> </w:t>
      </w:r>
      <w:proofErr w:type="gramStart"/>
      <w:r w:rsidRPr="004B7CE9">
        <w:rPr>
          <w:rFonts w:ascii="Century Gothic" w:hAnsi="Century Gothic"/>
          <w:sz w:val="14"/>
          <w:szCs w:val="14"/>
        </w:rPr>
        <w:t>Ibid</w:t>
      </w:r>
      <w:r>
        <w:rPr>
          <w:rFonts w:ascii="Century Gothic" w:hAnsi="Century Gothic"/>
          <w:sz w:val="14"/>
          <w:szCs w:val="14"/>
        </w:rPr>
        <w:t>.,</w:t>
      </w:r>
      <w:proofErr w:type="gramEnd"/>
      <w:r>
        <w:rPr>
          <w:rFonts w:ascii="Century Gothic" w:hAnsi="Century Gothic"/>
          <w:sz w:val="14"/>
          <w:szCs w:val="14"/>
        </w:rPr>
        <w:t xml:space="preserve"> 513</w:t>
      </w:r>
      <w:ins w:id="2" w:author="Ma. Lucia C. Natividad" w:date="2017-11-06T12:18:00Z">
        <w:r w:rsidR="00260B2B">
          <w:rPr>
            <w:rFonts w:ascii="Century Gothic" w:hAnsi="Century Gothic"/>
            <w:sz w:val="14"/>
            <w:szCs w:val="14"/>
          </w:rPr>
          <w:t>.</w:t>
        </w:r>
      </w:ins>
    </w:p>
  </w:footnote>
  <w:footnote w:id="9">
    <w:p w14:paraId="1D834843" w14:textId="6E466B7C" w:rsidR="004248FB" w:rsidRPr="004248FB" w:rsidRDefault="00764DCE">
      <w:pPr>
        <w:pStyle w:val="FootnoteText"/>
        <w:rPr>
          <w:rFonts w:ascii="Century Gothic" w:hAnsi="Century Gothic"/>
          <w:sz w:val="14"/>
          <w:szCs w:val="16"/>
        </w:rPr>
      </w:pPr>
      <w:r>
        <w:rPr>
          <w:rStyle w:val="FootnoteReference"/>
        </w:rPr>
        <w:footnoteRef/>
      </w:r>
      <w:r>
        <w:t xml:space="preserve"> </w:t>
      </w:r>
      <w:proofErr w:type="gramStart"/>
      <w:r w:rsidR="004A482A" w:rsidRPr="00270950">
        <w:rPr>
          <w:rStyle w:val="5yl5"/>
          <w:rFonts w:ascii="Century Gothic" w:hAnsi="Century Gothic"/>
          <w:sz w:val="14"/>
          <w:szCs w:val="16"/>
        </w:rPr>
        <w:t xml:space="preserve">Episcopal Commission on Catechesis and Catholic Education (ECCCE), </w:t>
      </w:r>
      <w:r w:rsidR="004A482A" w:rsidRPr="00260B2B">
        <w:rPr>
          <w:rStyle w:val="5yl5"/>
          <w:rFonts w:ascii="Century Gothic" w:hAnsi="Century Gothic"/>
          <w:i/>
          <w:sz w:val="14"/>
          <w:szCs w:val="16"/>
          <w:rPrChange w:id="3" w:author="Ma. Lucia C. Natividad" w:date="2017-11-06T12:18:00Z">
            <w:rPr>
              <w:rStyle w:val="5yl5"/>
              <w:rFonts w:ascii="Century Gothic" w:hAnsi="Century Gothic"/>
              <w:sz w:val="14"/>
              <w:szCs w:val="16"/>
            </w:rPr>
          </w:rPrChange>
        </w:rPr>
        <w:t>National Catechetical Directory for the Philippines</w:t>
      </w:r>
      <w:del w:id="4" w:author="Ma. Lucia C. Natividad" w:date="2017-11-06T12:18:00Z">
        <w:r w:rsidR="004A482A" w:rsidRPr="00260B2B" w:rsidDel="00260B2B">
          <w:rPr>
            <w:rStyle w:val="5yl5"/>
            <w:rFonts w:ascii="Century Gothic" w:hAnsi="Century Gothic"/>
            <w:i/>
            <w:sz w:val="14"/>
            <w:szCs w:val="16"/>
            <w:rPrChange w:id="5" w:author="Ma. Lucia C. Natividad" w:date="2017-11-06T12:18:00Z">
              <w:rPr>
                <w:rStyle w:val="5yl5"/>
                <w:rFonts w:ascii="Century Gothic" w:hAnsi="Century Gothic"/>
                <w:sz w:val="14"/>
                <w:szCs w:val="16"/>
              </w:rPr>
            </w:rPrChange>
          </w:rPr>
          <w:delText>.</w:delText>
        </w:r>
      </w:del>
      <w:r w:rsidR="004A482A">
        <w:rPr>
          <w:rStyle w:val="5yl5"/>
          <w:rFonts w:ascii="Century Gothic" w:hAnsi="Century Gothic"/>
          <w:sz w:val="14"/>
          <w:szCs w:val="16"/>
        </w:rPr>
        <w:t xml:space="preserve"> 952</w:t>
      </w:r>
      <w:del w:id="6" w:author="Ma. Lucia C. Natividad" w:date="2017-11-06T12:18:00Z">
        <w:r w:rsidR="004A482A" w:rsidRPr="00270950" w:rsidDel="00260B2B">
          <w:rPr>
            <w:rStyle w:val="5yl5"/>
            <w:rFonts w:ascii="Century Gothic" w:hAnsi="Century Gothic"/>
            <w:sz w:val="14"/>
            <w:szCs w:val="16"/>
          </w:rPr>
          <w:delText>.</w:delText>
        </w:r>
      </w:del>
      <w:r w:rsidR="004A482A">
        <w:rPr>
          <w:rStyle w:val="5yl5"/>
          <w:rFonts w:ascii="Century Gothic" w:hAnsi="Century Gothic"/>
          <w:sz w:val="14"/>
          <w:szCs w:val="16"/>
        </w:rPr>
        <w:t xml:space="preserve"> </w:t>
      </w:r>
      <w:r w:rsidR="004A482A" w:rsidRPr="00270950">
        <w:rPr>
          <w:rStyle w:val="5yl5"/>
          <w:rFonts w:ascii="Century Gothic" w:hAnsi="Century Gothic"/>
          <w:sz w:val="14"/>
          <w:szCs w:val="16"/>
        </w:rPr>
        <w:t>(Manila, 2007).</w:t>
      </w:r>
      <w:proofErr w:type="gramEnd"/>
      <w:ins w:id="7" w:author="Ma. Lucia C. Natividad" w:date="2017-11-06T12:18:00Z">
        <w:r w:rsidR="00260B2B">
          <w:rPr>
            <w:rStyle w:val="5yl5"/>
            <w:rFonts w:ascii="Century Gothic" w:hAnsi="Century Gothic"/>
            <w:sz w:val="14"/>
            <w:szCs w:val="16"/>
          </w:rPr>
          <w:t xml:space="preserve"> </w:t>
        </w:r>
      </w:ins>
      <w:r w:rsidR="004A482A" w:rsidRPr="00270950">
        <w:rPr>
          <w:rStyle w:val="5yl5"/>
          <w:rFonts w:ascii="Century Gothic" w:hAnsi="Century Gothic"/>
          <w:sz w:val="14"/>
          <w:szCs w:val="16"/>
        </w:rPr>
        <w:t xml:space="preserve">Hereafter cited as </w:t>
      </w:r>
      <w:r w:rsidR="004A482A" w:rsidRPr="00260B2B">
        <w:rPr>
          <w:rStyle w:val="5yl5"/>
          <w:rFonts w:ascii="Century Gothic" w:hAnsi="Century Gothic"/>
          <w:b/>
          <w:sz w:val="14"/>
          <w:szCs w:val="16"/>
          <w:rPrChange w:id="8" w:author="Ma. Lucia C. Natividad" w:date="2017-11-06T12:18:00Z">
            <w:rPr>
              <w:rStyle w:val="5yl5"/>
              <w:rFonts w:ascii="Century Gothic" w:hAnsi="Century Gothic"/>
              <w:sz w:val="14"/>
              <w:szCs w:val="16"/>
            </w:rPr>
          </w:rPrChange>
        </w:rPr>
        <w:t>CFC</w:t>
      </w:r>
      <w:r w:rsidR="004A482A" w:rsidRPr="00270950">
        <w:rPr>
          <w:rStyle w:val="5yl5"/>
          <w:rFonts w:ascii="Century Gothic" w:hAnsi="Century Gothic"/>
          <w:sz w:val="14"/>
          <w:szCs w:val="16"/>
        </w:rPr>
        <w:t xml:space="preserve"> with paragraph number.</w:t>
      </w:r>
      <w:ins w:id="9" w:author="Ma. Lucia C. Natividad" w:date="2017-11-06T12:18:00Z">
        <w:r w:rsidR="00260B2B">
          <w:rPr>
            <w:rStyle w:val="5yl5"/>
            <w:rFonts w:ascii="Century Gothic" w:hAnsi="Century Gothic"/>
            <w:sz w:val="14"/>
            <w:szCs w:val="16"/>
          </w:rPr>
          <w:t xml:space="preserve"> Is this on CFC or NCDP?</w:t>
        </w:r>
      </w:ins>
    </w:p>
  </w:footnote>
  <w:footnote w:id="10">
    <w:p w14:paraId="5078056F" w14:textId="5D750B7C" w:rsidR="00DF2B20" w:rsidRPr="00C25B45" w:rsidRDefault="00DF2B20">
      <w:pPr>
        <w:pStyle w:val="FootnoteText"/>
        <w:rPr>
          <w:rStyle w:val="5yl5"/>
          <w:rFonts w:ascii="Century Gothic" w:hAnsi="Century Gothic"/>
          <w:sz w:val="14"/>
        </w:rPr>
      </w:pPr>
      <w:r w:rsidRPr="000B496E">
        <w:rPr>
          <w:rStyle w:val="FootnoteReference"/>
          <w:rFonts w:ascii="Arial Narrow" w:hAnsi="Arial Narrow"/>
          <w:sz w:val="16"/>
        </w:rPr>
        <w:footnoteRef/>
      </w:r>
      <w:r w:rsidRPr="000B496E">
        <w:rPr>
          <w:rFonts w:ascii="Arial Narrow" w:hAnsi="Arial Narrow"/>
          <w:sz w:val="16"/>
        </w:rPr>
        <w:t xml:space="preserve"> </w:t>
      </w:r>
      <w:proofErr w:type="gramStart"/>
      <w:r w:rsidR="008F0511" w:rsidRPr="00C25B45">
        <w:rPr>
          <w:rStyle w:val="5yl5"/>
          <w:rFonts w:ascii="Century Gothic" w:hAnsi="Century Gothic"/>
          <w:sz w:val="14"/>
        </w:rPr>
        <w:t>CFC</w:t>
      </w:r>
      <w:ins w:id="11" w:author="Ma. Lucia C. Natividad" w:date="2017-11-06T12:18:00Z">
        <w:r w:rsidR="00260B2B">
          <w:rPr>
            <w:rStyle w:val="5yl5"/>
            <w:rFonts w:ascii="Century Gothic" w:hAnsi="Century Gothic"/>
            <w:sz w:val="14"/>
          </w:rPr>
          <w:t xml:space="preserve"> </w:t>
        </w:r>
      </w:ins>
      <w:del w:id="12" w:author="Ma. Lucia C. Natividad" w:date="2017-11-06T12:18:00Z">
        <w:r w:rsidR="008F0511" w:rsidRPr="00C25B45" w:rsidDel="00260B2B">
          <w:rPr>
            <w:rStyle w:val="5yl5"/>
            <w:rFonts w:ascii="Century Gothic" w:hAnsi="Century Gothic"/>
            <w:sz w:val="14"/>
          </w:rPr>
          <w:delText>.,</w:delText>
        </w:r>
      </w:del>
      <w:r w:rsidRPr="00C25B45">
        <w:rPr>
          <w:rStyle w:val="5yl5"/>
          <w:rFonts w:ascii="Century Gothic" w:hAnsi="Century Gothic"/>
          <w:sz w:val="14"/>
        </w:rPr>
        <w:t>101</w:t>
      </w:r>
      <w:ins w:id="13" w:author="Ma. Lucia C. Natividad" w:date="2017-11-06T12:18:00Z">
        <w:r w:rsidR="00260B2B">
          <w:rPr>
            <w:rStyle w:val="5yl5"/>
            <w:rFonts w:ascii="Century Gothic" w:hAnsi="Century Gothic"/>
            <w:sz w:val="14"/>
          </w:rPr>
          <w:t>.</w:t>
        </w:r>
      </w:ins>
      <w:proofErr w:type="gramEnd"/>
    </w:p>
  </w:footnote>
  <w:footnote w:id="11">
    <w:p w14:paraId="27755E06" w14:textId="0CD12EC2" w:rsidR="004248FB" w:rsidRPr="004248FB" w:rsidRDefault="004248FB">
      <w:pPr>
        <w:pStyle w:val="FootnoteText"/>
        <w:rPr>
          <w:lang w:val="en-US"/>
        </w:rPr>
      </w:pPr>
      <w:r>
        <w:rPr>
          <w:rStyle w:val="FootnoteReference"/>
        </w:rPr>
        <w:footnoteRef/>
      </w:r>
      <w:r>
        <w:t xml:space="preserve"> </w:t>
      </w:r>
      <w:r w:rsidR="00A3492C" w:rsidRPr="001B4939">
        <w:rPr>
          <w:rFonts w:ascii="Century Gothic" w:hAnsi="Century Gothic"/>
          <w:sz w:val="14"/>
          <w:szCs w:val="14"/>
        </w:rPr>
        <w:t>Kimberly Baker</w:t>
      </w:r>
      <w:ins w:id="14" w:author="Ma. Lucia C. Natividad" w:date="2017-11-06T12:19:00Z">
        <w:r w:rsidR="00260B2B">
          <w:rPr>
            <w:rFonts w:ascii="Century Gothic" w:hAnsi="Century Gothic"/>
            <w:sz w:val="14"/>
            <w:szCs w:val="14"/>
          </w:rPr>
          <w:t>,</w:t>
        </w:r>
      </w:ins>
      <w:del w:id="15" w:author="Ma. Lucia C. Natividad" w:date="2017-11-06T12:19:00Z">
        <w:r w:rsidR="00A3492C" w:rsidRPr="001B4939" w:rsidDel="00260B2B">
          <w:rPr>
            <w:rFonts w:ascii="Century Gothic" w:hAnsi="Century Gothic"/>
            <w:sz w:val="14"/>
            <w:szCs w:val="14"/>
          </w:rPr>
          <w:delText>.</w:delText>
        </w:r>
      </w:del>
      <w:r w:rsidR="00A3492C" w:rsidRPr="001B4939">
        <w:rPr>
          <w:rFonts w:ascii="Century Gothic" w:hAnsi="Century Gothic"/>
          <w:sz w:val="14"/>
          <w:szCs w:val="14"/>
        </w:rPr>
        <w:t xml:space="preserve"> “Proclaiming a Dynamic </w:t>
      </w:r>
      <w:proofErr w:type="spellStart"/>
      <w:r w:rsidR="00A3492C" w:rsidRPr="001B4939">
        <w:rPr>
          <w:rFonts w:ascii="Century Gothic" w:hAnsi="Century Gothic"/>
          <w:sz w:val="14"/>
          <w:szCs w:val="14"/>
        </w:rPr>
        <w:t>Understandingof</w:t>
      </w:r>
      <w:proofErr w:type="spellEnd"/>
      <w:r w:rsidR="00A3492C" w:rsidRPr="001B4939">
        <w:rPr>
          <w:rFonts w:ascii="Century Gothic" w:hAnsi="Century Gothic"/>
          <w:sz w:val="14"/>
          <w:szCs w:val="14"/>
        </w:rPr>
        <w:t xml:space="preserve"> Grace: The Spiritual Foundation for Sacramental and Liturgical </w:t>
      </w:r>
      <w:r w:rsidR="00A3492C">
        <w:rPr>
          <w:rFonts w:ascii="Century Gothic" w:hAnsi="Century Gothic"/>
          <w:sz w:val="14"/>
          <w:szCs w:val="14"/>
        </w:rPr>
        <w:t>Catechesis</w:t>
      </w:r>
      <w:ins w:id="16" w:author="Ma. Lucia C. Natividad" w:date="2017-11-06T12:19:00Z">
        <w:r w:rsidR="00260B2B">
          <w:rPr>
            <w:rFonts w:ascii="Century Gothic" w:hAnsi="Century Gothic"/>
            <w:sz w:val="14"/>
            <w:szCs w:val="14"/>
          </w:rPr>
          <w:t>,</w:t>
        </w:r>
      </w:ins>
      <w:del w:id="17" w:author="Ma. Lucia C. Natividad" w:date="2017-11-06T12:19:00Z">
        <w:r w:rsidR="00A3492C" w:rsidDel="00260B2B">
          <w:rPr>
            <w:rFonts w:ascii="Century Gothic" w:hAnsi="Century Gothic"/>
            <w:sz w:val="14"/>
            <w:szCs w:val="14"/>
          </w:rPr>
          <w:delText>.</w:delText>
        </w:r>
      </w:del>
      <w:r w:rsidR="00A3492C">
        <w:rPr>
          <w:rFonts w:ascii="Century Gothic" w:hAnsi="Century Gothic"/>
          <w:sz w:val="14"/>
          <w:szCs w:val="14"/>
        </w:rPr>
        <w:t xml:space="preserve">” </w:t>
      </w:r>
      <w:r w:rsidR="008021B3">
        <w:rPr>
          <w:rFonts w:ascii="Century Gothic" w:hAnsi="Century Gothic"/>
          <w:sz w:val="14"/>
          <w:szCs w:val="14"/>
        </w:rPr>
        <w:t>514</w:t>
      </w:r>
    </w:p>
  </w:footnote>
  <w:footnote w:id="12">
    <w:p w14:paraId="5CA4D8D4" w14:textId="77777777" w:rsidR="00E1004A" w:rsidRPr="00E1004A" w:rsidRDefault="00E1004A">
      <w:pPr>
        <w:pStyle w:val="FootnoteText"/>
        <w:rPr>
          <w:lang w:val="en-US"/>
        </w:rPr>
      </w:pPr>
      <w:r>
        <w:rPr>
          <w:rStyle w:val="FootnoteReference"/>
        </w:rPr>
        <w:footnoteRef/>
      </w:r>
      <w:r>
        <w:t xml:space="preserve"> </w:t>
      </w:r>
      <w:r w:rsidRPr="003F366F">
        <w:rPr>
          <w:rFonts w:ascii="Century Gothic" w:hAnsi="Century Gothic"/>
          <w:sz w:val="14"/>
          <w:szCs w:val="14"/>
        </w:rPr>
        <w:t>Ibid</w:t>
      </w:r>
      <w:r>
        <w:rPr>
          <w:lang w:val="en-US"/>
        </w:rPr>
        <w:t>.</w:t>
      </w:r>
    </w:p>
  </w:footnote>
  <w:footnote w:id="13">
    <w:p w14:paraId="3B1F3640" w14:textId="77777777" w:rsidR="00523E4E" w:rsidRPr="00523E4E" w:rsidRDefault="00523E4E">
      <w:pPr>
        <w:pStyle w:val="FootnoteText"/>
        <w:rPr>
          <w:lang w:val="en-US"/>
        </w:rPr>
      </w:pPr>
      <w:r>
        <w:rPr>
          <w:rStyle w:val="FootnoteReference"/>
        </w:rPr>
        <w:footnoteRef/>
      </w:r>
      <w:r>
        <w:t xml:space="preserve"> </w:t>
      </w:r>
      <w:r w:rsidR="00482EAB" w:rsidRPr="003F366F">
        <w:rPr>
          <w:rFonts w:ascii="Century Gothic" w:hAnsi="Century Gothic"/>
          <w:sz w:val="14"/>
          <w:szCs w:val="14"/>
        </w:rPr>
        <w:t>Ibid</w:t>
      </w:r>
    </w:p>
  </w:footnote>
  <w:footnote w:id="14">
    <w:p w14:paraId="37710B0B" w14:textId="77777777" w:rsidR="00574F81" w:rsidRPr="00574F81" w:rsidRDefault="00574F81">
      <w:pPr>
        <w:pStyle w:val="FootnoteText"/>
        <w:rPr>
          <w:rFonts w:ascii="Century Gothic" w:hAnsi="Century Gothic"/>
          <w:sz w:val="14"/>
          <w:szCs w:val="14"/>
        </w:rPr>
      </w:pPr>
      <w:r>
        <w:rPr>
          <w:rStyle w:val="FootnoteReference"/>
        </w:rPr>
        <w:footnoteRef/>
      </w:r>
      <w:r>
        <w:t xml:space="preserve"> </w:t>
      </w:r>
      <w:r w:rsidRPr="00574F81">
        <w:rPr>
          <w:rFonts w:ascii="Century Gothic" w:hAnsi="Century Gothic"/>
          <w:sz w:val="14"/>
          <w:szCs w:val="14"/>
        </w:rPr>
        <w:t xml:space="preserve">Anne Thurston. </w:t>
      </w:r>
      <w:proofErr w:type="gramStart"/>
      <w:r w:rsidRPr="00574F81">
        <w:rPr>
          <w:rFonts w:ascii="Century Gothic" w:hAnsi="Century Gothic"/>
          <w:sz w:val="14"/>
          <w:szCs w:val="14"/>
        </w:rPr>
        <w:t>“The God Who Reaches Out.”</w:t>
      </w:r>
      <w:proofErr w:type="gramEnd"/>
      <w:r w:rsidRPr="00574F81">
        <w:rPr>
          <w:rFonts w:ascii="Century Gothic" w:hAnsi="Century Gothic"/>
          <w:sz w:val="14"/>
          <w:szCs w:val="14"/>
        </w:rPr>
        <w:t xml:space="preserve"> 277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23"/>
    <w:rsid w:val="00000042"/>
    <w:rsid w:val="00012B37"/>
    <w:rsid w:val="00030710"/>
    <w:rsid w:val="00042297"/>
    <w:rsid w:val="000464DA"/>
    <w:rsid w:val="00047FC5"/>
    <w:rsid w:val="00056FFA"/>
    <w:rsid w:val="00062052"/>
    <w:rsid w:val="000672AC"/>
    <w:rsid w:val="000939CB"/>
    <w:rsid w:val="000B407B"/>
    <w:rsid w:val="000B7CA8"/>
    <w:rsid w:val="000C2841"/>
    <w:rsid w:val="000D09BE"/>
    <w:rsid w:val="000D0B0A"/>
    <w:rsid w:val="000E7F97"/>
    <w:rsid w:val="0010772A"/>
    <w:rsid w:val="00116F52"/>
    <w:rsid w:val="00123C12"/>
    <w:rsid w:val="00126123"/>
    <w:rsid w:val="00137D1D"/>
    <w:rsid w:val="001472A0"/>
    <w:rsid w:val="00153C56"/>
    <w:rsid w:val="00153D64"/>
    <w:rsid w:val="00171B9D"/>
    <w:rsid w:val="00196E06"/>
    <w:rsid w:val="001A227D"/>
    <w:rsid w:val="001B4939"/>
    <w:rsid w:val="001D3A2C"/>
    <w:rsid w:val="001F0EDB"/>
    <w:rsid w:val="001F32B7"/>
    <w:rsid w:val="00200BE3"/>
    <w:rsid w:val="002100B3"/>
    <w:rsid w:val="002209C5"/>
    <w:rsid w:val="00236A32"/>
    <w:rsid w:val="00242167"/>
    <w:rsid w:val="00243CE4"/>
    <w:rsid w:val="0025251D"/>
    <w:rsid w:val="00260B2B"/>
    <w:rsid w:val="00263890"/>
    <w:rsid w:val="0027474E"/>
    <w:rsid w:val="00275C01"/>
    <w:rsid w:val="00285196"/>
    <w:rsid w:val="0029077B"/>
    <w:rsid w:val="0029613F"/>
    <w:rsid w:val="002A7B3B"/>
    <w:rsid w:val="002B0B7F"/>
    <w:rsid w:val="002C783A"/>
    <w:rsid w:val="002D0AF8"/>
    <w:rsid w:val="003273F8"/>
    <w:rsid w:val="00351560"/>
    <w:rsid w:val="00361B18"/>
    <w:rsid w:val="00386BA6"/>
    <w:rsid w:val="003A345E"/>
    <w:rsid w:val="003B66B9"/>
    <w:rsid w:val="003B67B2"/>
    <w:rsid w:val="003D3C11"/>
    <w:rsid w:val="003F0476"/>
    <w:rsid w:val="003F366F"/>
    <w:rsid w:val="003F4273"/>
    <w:rsid w:val="004010A8"/>
    <w:rsid w:val="00413839"/>
    <w:rsid w:val="004248FB"/>
    <w:rsid w:val="00434F4E"/>
    <w:rsid w:val="004471A0"/>
    <w:rsid w:val="00464FCB"/>
    <w:rsid w:val="00472730"/>
    <w:rsid w:val="00482EAB"/>
    <w:rsid w:val="00482F26"/>
    <w:rsid w:val="0048571E"/>
    <w:rsid w:val="004A104F"/>
    <w:rsid w:val="004A361F"/>
    <w:rsid w:val="004A482A"/>
    <w:rsid w:val="004A635A"/>
    <w:rsid w:val="004B7CE9"/>
    <w:rsid w:val="004D01EB"/>
    <w:rsid w:val="004D175E"/>
    <w:rsid w:val="004D5768"/>
    <w:rsid w:val="004E46C0"/>
    <w:rsid w:val="004F4839"/>
    <w:rsid w:val="00523E4E"/>
    <w:rsid w:val="00546A45"/>
    <w:rsid w:val="00554B7E"/>
    <w:rsid w:val="00573E44"/>
    <w:rsid w:val="00574F81"/>
    <w:rsid w:val="00580E49"/>
    <w:rsid w:val="00593E23"/>
    <w:rsid w:val="005A6B81"/>
    <w:rsid w:val="005C2602"/>
    <w:rsid w:val="005D3CCC"/>
    <w:rsid w:val="005D6CAF"/>
    <w:rsid w:val="00601292"/>
    <w:rsid w:val="006018AA"/>
    <w:rsid w:val="0060642E"/>
    <w:rsid w:val="00607A97"/>
    <w:rsid w:val="006122EF"/>
    <w:rsid w:val="006136B9"/>
    <w:rsid w:val="00625A70"/>
    <w:rsid w:val="0063008E"/>
    <w:rsid w:val="00642BFF"/>
    <w:rsid w:val="00645D4E"/>
    <w:rsid w:val="00647181"/>
    <w:rsid w:val="00652EDE"/>
    <w:rsid w:val="00657D3D"/>
    <w:rsid w:val="006614A3"/>
    <w:rsid w:val="00662F36"/>
    <w:rsid w:val="006853FD"/>
    <w:rsid w:val="00685E2C"/>
    <w:rsid w:val="006C0A92"/>
    <w:rsid w:val="006C4809"/>
    <w:rsid w:val="006C72AE"/>
    <w:rsid w:val="006D4714"/>
    <w:rsid w:val="006E30B0"/>
    <w:rsid w:val="006F6B83"/>
    <w:rsid w:val="00741564"/>
    <w:rsid w:val="0075482D"/>
    <w:rsid w:val="00764DCE"/>
    <w:rsid w:val="00766BA6"/>
    <w:rsid w:val="00780F0D"/>
    <w:rsid w:val="007A2E66"/>
    <w:rsid w:val="007B5850"/>
    <w:rsid w:val="007E750D"/>
    <w:rsid w:val="008021B3"/>
    <w:rsid w:val="00806E18"/>
    <w:rsid w:val="008267CC"/>
    <w:rsid w:val="0083099C"/>
    <w:rsid w:val="0084468B"/>
    <w:rsid w:val="008452AD"/>
    <w:rsid w:val="0085442E"/>
    <w:rsid w:val="0087025A"/>
    <w:rsid w:val="008730F1"/>
    <w:rsid w:val="0088699B"/>
    <w:rsid w:val="008A3301"/>
    <w:rsid w:val="008E666E"/>
    <w:rsid w:val="008F0511"/>
    <w:rsid w:val="008F0C5F"/>
    <w:rsid w:val="00904C6B"/>
    <w:rsid w:val="00910ACA"/>
    <w:rsid w:val="00912AFB"/>
    <w:rsid w:val="0091518F"/>
    <w:rsid w:val="00935B6B"/>
    <w:rsid w:val="00941311"/>
    <w:rsid w:val="0094758A"/>
    <w:rsid w:val="00950E3F"/>
    <w:rsid w:val="00952A39"/>
    <w:rsid w:val="009A29D0"/>
    <w:rsid w:val="009A4301"/>
    <w:rsid w:val="009A52E4"/>
    <w:rsid w:val="009A7FB3"/>
    <w:rsid w:val="009B022C"/>
    <w:rsid w:val="009B48E7"/>
    <w:rsid w:val="009C2877"/>
    <w:rsid w:val="009E464F"/>
    <w:rsid w:val="009F7084"/>
    <w:rsid w:val="00A12DCB"/>
    <w:rsid w:val="00A16197"/>
    <w:rsid w:val="00A244DC"/>
    <w:rsid w:val="00A3492C"/>
    <w:rsid w:val="00A40685"/>
    <w:rsid w:val="00A441A4"/>
    <w:rsid w:val="00A550FC"/>
    <w:rsid w:val="00A55297"/>
    <w:rsid w:val="00A627F1"/>
    <w:rsid w:val="00A66461"/>
    <w:rsid w:val="00A67A78"/>
    <w:rsid w:val="00A80AA7"/>
    <w:rsid w:val="00AB3180"/>
    <w:rsid w:val="00AD55C7"/>
    <w:rsid w:val="00AD72F6"/>
    <w:rsid w:val="00AE13BF"/>
    <w:rsid w:val="00AE2F61"/>
    <w:rsid w:val="00AE5727"/>
    <w:rsid w:val="00B13BA0"/>
    <w:rsid w:val="00B22461"/>
    <w:rsid w:val="00B24F00"/>
    <w:rsid w:val="00B26A10"/>
    <w:rsid w:val="00B315A9"/>
    <w:rsid w:val="00B32602"/>
    <w:rsid w:val="00B4640D"/>
    <w:rsid w:val="00B658F3"/>
    <w:rsid w:val="00B839F4"/>
    <w:rsid w:val="00B97405"/>
    <w:rsid w:val="00BA0095"/>
    <w:rsid w:val="00BC21E5"/>
    <w:rsid w:val="00BE6D22"/>
    <w:rsid w:val="00BF401C"/>
    <w:rsid w:val="00C026E0"/>
    <w:rsid w:val="00C05AF1"/>
    <w:rsid w:val="00C100E0"/>
    <w:rsid w:val="00C10977"/>
    <w:rsid w:val="00C17EEE"/>
    <w:rsid w:val="00C25B45"/>
    <w:rsid w:val="00C37248"/>
    <w:rsid w:val="00C37341"/>
    <w:rsid w:val="00C45079"/>
    <w:rsid w:val="00C53838"/>
    <w:rsid w:val="00C651F5"/>
    <w:rsid w:val="00C71EFB"/>
    <w:rsid w:val="00C8152C"/>
    <w:rsid w:val="00C9371E"/>
    <w:rsid w:val="00C96C6A"/>
    <w:rsid w:val="00CA153E"/>
    <w:rsid w:val="00CA2462"/>
    <w:rsid w:val="00CB0A8B"/>
    <w:rsid w:val="00CB12B8"/>
    <w:rsid w:val="00CD393C"/>
    <w:rsid w:val="00CE1A7A"/>
    <w:rsid w:val="00CF29A1"/>
    <w:rsid w:val="00D022F1"/>
    <w:rsid w:val="00D17886"/>
    <w:rsid w:val="00D17FEE"/>
    <w:rsid w:val="00D47876"/>
    <w:rsid w:val="00D50C12"/>
    <w:rsid w:val="00D646D6"/>
    <w:rsid w:val="00D745F1"/>
    <w:rsid w:val="00D823CE"/>
    <w:rsid w:val="00D979A7"/>
    <w:rsid w:val="00DA34BC"/>
    <w:rsid w:val="00DA3F45"/>
    <w:rsid w:val="00DB4874"/>
    <w:rsid w:val="00DC3738"/>
    <w:rsid w:val="00DD68B3"/>
    <w:rsid w:val="00DD69C0"/>
    <w:rsid w:val="00DE4C14"/>
    <w:rsid w:val="00DF2B20"/>
    <w:rsid w:val="00DF595E"/>
    <w:rsid w:val="00E00BBD"/>
    <w:rsid w:val="00E02DEA"/>
    <w:rsid w:val="00E07672"/>
    <w:rsid w:val="00E1004A"/>
    <w:rsid w:val="00E108BD"/>
    <w:rsid w:val="00E11FFB"/>
    <w:rsid w:val="00E246FD"/>
    <w:rsid w:val="00E2715F"/>
    <w:rsid w:val="00E9664D"/>
    <w:rsid w:val="00EA1CC3"/>
    <w:rsid w:val="00EE13E9"/>
    <w:rsid w:val="00EF2C0F"/>
    <w:rsid w:val="00F17234"/>
    <w:rsid w:val="00F173F2"/>
    <w:rsid w:val="00F337B1"/>
    <w:rsid w:val="00F53DC6"/>
    <w:rsid w:val="00F844F5"/>
    <w:rsid w:val="00F8591B"/>
    <w:rsid w:val="00F9171C"/>
    <w:rsid w:val="00FA3FB3"/>
    <w:rsid w:val="00FB65FB"/>
    <w:rsid w:val="00FC274C"/>
    <w:rsid w:val="00FC3027"/>
    <w:rsid w:val="00FE385B"/>
    <w:rsid w:val="00FF1C23"/>
    <w:rsid w:val="00FF6EB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8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2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29077B"/>
    <w:rPr>
      <w:sz w:val="20"/>
      <w:szCs w:val="20"/>
    </w:rPr>
  </w:style>
  <w:style w:type="character" w:customStyle="1" w:styleId="FootnoteTextChar">
    <w:name w:val="Footnote Text Char"/>
    <w:basedOn w:val="DefaultParagraphFont"/>
    <w:link w:val="FootnoteText"/>
    <w:uiPriority w:val="99"/>
    <w:rsid w:val="0029077B"/>
    <w:rPr>
      <w:sz w:val="20"/>
      <w:szCs w:val="20"/>
    </w:rPr>
  </w:style>
  <w:style w:type="character" w:styleId="FootnoteReference">
    <w:name w:val="footnote reference"/>
    <w:basedOn w:val="DefaultParagraphFont"/>
    <w:uiPriority w:val="99"/>
    <w:semiHidden/>
    <w:unhideWhenUsed/>
    <w:rsid w:val="0029077B"/>
    <w:rPr>
      <w:vertAlign w:val="superscript"/>
    </w:rPr>
  </w:style>
  <w:style w:type="character" w:customStyle="1" w:styleId="5yl5">
    <w:name w:val="_5yl5"/>
    <w:basedOn w:val="DefaultParagraphFont"/>
    <w:rsid w:val="004A482A"/>
  </w:style>
  <w:style w:type="paragraph" w:styleId="BalloonText">
    <w:name w:val="Balloon Text"/>
    <w:basedOn w:val="Normal"/>
    <w:link w:val="BalloonTextChar"/>
    <w:uiPriority w:val="99"/>
    <w:semiHidden/>
    <w:unhideWhenUsed/>
    <w:rsid w:val="00260B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B2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2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29077B"/>
    <w:rPr>
      <w:sz w:val="20"/>
      <w:szCs w:val="20"/>
    </w:rPr>
  </w:style>
  <w:style w:type="character" w:customStyle="1" w:styleId="FootnoteTextChar">
    <w:name w:val="Footnote Text Char"/>
    <w:basedOn w:val="DefaultParagraphFont"/>
    <w:link w:val="FootnoteText"/>
    <w:uiPriority w:val="99"/>
    <w:rsid w:val="0029077B"/>
    <w:rPr>
      <w:sz w:val="20"/>
      <w:szCs w:val="20"/>
    </w:rPr>
  </w:style>
  <w:style w:type="character" w:styleId="FootnoteReference">
    <w:name w:val="footnote reference"/>
    <w:basedOn w:val="DefaultParagraphFont"/>
    <w:uiPriority w:val="99"/>
    <w:semiHidden/>
    <w:unhideWhenUsed/>
    <w:rsid w:val="0029077B"/>
    <w:rPr>
      <w:vertAlign w:val="superscript"/>
    </w:rPr>
  </w:style>
  <w:style w:type="character" w:customStyle="1" w:styleId="5yl5">
    <w:name w:val="_5yl5"/>
    <w:basedOn w:val="DefaultParagraphFont"/>
    <w:rsid w:val="004A482A"/>
  </w:style>
  <w:style w:type="paragraph" w:styleId="BalloonText">
    <w:name w:val="Balloon Text"/>
    <w:basedOn w:val="Normal"/>
    <w:link w:val="BalloonTextChar"/>
    <w:uiPriority w:val="99"/>
    <w:semiHidden/>
    <w:unhideWhenUsed/>
    <w:rsid w:val="00260B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B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jessica.maristela@dlsu.edu.ph</dc:creator>
  <cp:keywords/>
  <dc:description/>
  <cp:lastModifiedBy>msjhess</cp:lastModifiedBy>
  <cp:revision>5</cp:revision>
  <dcterms:created xsi:type="dcterms:W3CDTF">2017-11-06T04:11:00Z</dcterms:created>
  <dcterms:modified xsi:type="dcterms:W3CDTF">2018-05-01T08:30:00Z</dcterms:modified>
</cp:coreProperties>
</file>